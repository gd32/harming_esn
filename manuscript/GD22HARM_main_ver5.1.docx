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BC59" w14:textId="6AFA3BD9" w:rsidR="00773204" w:rsidRDefault="00175B88" w:rsidP="00931D4D">
      <w:pPr>
        <w:jc w:val="center"/>
        <w:rPr>
          <w:rFonts w:ascii="Times New Roman" w:hAnsi="Times New Roman" w:cs="Times New Roman"/>
          <w:b/>
          <w:bCs/>
        </w:rPr>
      </w:pPr>
      <w:r>
        <w:rPr>
          <w:rFonts w:ascii="Times New Roman" w:hAnsi="Times New Roman" w:cs="Times New Roman"/>
          <w:b/>
          <w:bCs/>
        </w:rPr>
        <w:t>The slowness of punishment is fueled by decision mismatches</w:t>
      </w:r>
    </w:p>
    <w:p w14:paraId="0E802EEB" w14:textId="77777777" w:rsidR="00931D4D" w:rsidRPr="00931D4D" w:rsidRDefault="00931D4D" w:rsidP="00931D4D">
      <w:pPr>
        <w:jc w:val="center"/>
        <w:rPr>
          <w:rFonts w:ascii="Times New Roman" w:hAnsi="Times New Roman" w:cs="Times New Roman"/>
          <w:b/>
          <w:bCs/>
        </w:rPr>
      </w:pPr>
    </w:p>
    <w:p w14:paraId="7EAA8E0D" w14:textId="5D116840" w:rsidR="00773204" w:rsidRPr="00EE3C0F" w:rsidRDefault="00773204" w:rsidP="00773204">
      <w:pPr>
        <w:rPr>
          <w:rFonts w:ascii="Times New Roman" w:hAnsi="Times New Roman" w:cs="Times New Roman"/>
        </w:rPr>
      </w:pPr>
      <w:r w:rsidRPr="00EE3C0F">
        <w:rPr>
          <w:rFonts w:ascii="Times New Roman" w:hAnsi="Times New Roman" w:cs="Times New Roman"/>
          <w:b/>
          <w:bCs/>
        </w:rPr>
        <w:t>Authors:</w:t>
      </w:r>
      <w:r w:rsidRPr="00EE3C0F">
        <w:rPr>
          <w:rFonts w:ascii="Times New Roman" w:hAnsi="Times New Roman" w:cs="Times New Roman"/>
        </w:rPr>
        <w:t xml:space="preserve"> George Dewey</w:t>
      </w:r>
      <w:r w:rsidR="00796273">
        <w:rPr>
          <w:rFonts w:ascii="Times New Roman" w:hAnsi="Times New Roman" w:cs="Times New Roman"/>
        </w:rPr>
        <w:t>, MPH</w:t>
      </w:r>
      <w:r w:rsidR="005F7440" w:rsidRPr="00EE3C0F">
        <w:rPr>
          <w:rFonts w:ascii="Times New Roman" w:hAnsi="Times New Roman" w:cs="Times New Roman"/>
          <w:vertAlign w:val="superscript"/>
        </w:rPr>
        <w:t>1</w:t>
      </w:r>
      <w:r w:rsidRPr="00EE3C0F">
        <w:rPr>
          <w:rFonts w:ascii="Times New Roman" w:hAnsi="Times New Roman" w:cs="Times New Roman"/>
        </w:rPr>
        <w:t xml:space="preserve">, </w:t>
      </w:r>
      <w:r w:rsidR="005F7440" w:rsidRPr="00EE3C0F">
        <w:rPr>
          <w:rFonts w:ascii="Times New Roman" w:hAnsi="Times New Roman" w:cs="Times New Roman"/>
        </w:rPr>
        <w:t>Hiroyasu Ando</w:t>
      </w:r>
      <w:r w:rsidR="00796273">
        <w:rPr>
          <w:rFonts w:ascii="Times New Roman" w:hAnsi="Times New Roman" w:cs="Times New Roman"/>
        </w:rPr>
        <w:t>, BS</w:t>
      </w:r>
      <w:r w:rsidR="005F7440" w:rsidRPr="00EE3C0F">
        <w:rPr>
          <w:rFonts w:ascii="Times New Roman" w:hAnsi="Times New Roman" w:cs="Times New Roman"/>
          <w:vertAlign w:val="superscript"/>
        </w:rPr>
        <w:t>1</w:t>
      </w:r>
      <w:r w:rsidR="005F7440" w:rsidRPr="00EE3C0F">
        <w:rPr>
          <w:rFonts w:ascii="Times New Roman" w:hAnsi="Times New Roman" w:cs="Times New Roman"/>
        </w:rPr>
        <w:t xml:space="preserve">, </w:t>
      </w:r>
      <w:r w:rsidRPr="00EE3C0F">
        <w:rPr>
          <w:rFonts w:ascii="Times New Roman" w:hAnsi="Times New Roman" w:cs="Times New Roman"/>
        </w:rPr>
        <w:t xml:space="preserve">Ryo </w:t>
      </w:r>
      <w:proofErr w:type="spellStart"/>
      <w:r w:rsidRPr="00EE3C0F">
        <w:rPr>
          <w:rFonts w:ascii="Times New Roman" w:hAnsi="Times New Roman" w:cs="Times New Roman"/>
        </w:rPr>
        <w:t>Ikesu</w:t>
      </w:r>
      <w:proofErr w:type="spellEnd"/>
      <w:r w:rsidR="00796273">
        <w:rPr>
          <w:rFonts w:ascii="Times New Roman" w:hAnsi="Times New Roman" w:cs="Times New Roman"/>
        </w:rPr>
        <w:t>, MS</w:t>
      </w:r>
      <w:r w:rsidR="005F7440" w:rsidRPr="00EE3C0F">
        <w:rPr>
          <w:rFonts w:ascii="Times New Roman" w:hAnsi="Times New Roman" w:cs="Times New Roman"/>
          <w:vertAlign w:val="superscript"/>
        </w:rPr>
        <w:t>1</w:t>
      </w:r>
      <w:r w:rsidRPr="00EE3C0F">
        <w:rPr>
          <w:rFonts w:ascii="Times New Roman" w:hAnsi="Times New Roman" w:cs="Times New Roman"/>
        </w:rPr>
        <w:t>, Akihiro Nishi</w:t>
      </w:r>
      <w:r w:rsidR="00796273">
        <w:rPr>
          <w:rFonts w:ascii="Times New Roman" w:hAnsi="Times New Roman" w:cs="Times New Roman"/>
        </w:rPr>
        <w:t>, MD, DrPH</w:t>
      </w:r>
      <w:r w:rsidR="005F7440" w:rsidRPr="00EE3C0F">
        <w:rPr>
          <w:rFonts w:ascii="Times New Roman" w:hAnsi="Times New Roman" w:cs="Times New Roman"/>
          <w:vertAlign w:val="superscript"/>
        </w:rPr>
        <w:t>1-3</w:t>
      </w:r>
      <w:r w:rsidR="00796273">
        <w:rPr>
          <w:rFonts w:ascii="Times New Roman" w:hAnsi="Times New Roman" w:cs="Times New Roman"/>
          <w:vertAlign w:val="superscript"/>
        </w:rPr>
        <w:t>*</w:t>
      </w:r>
      <w:r w:rsidR="005F7440" w:rsidRPr="00EE3C0F">
        <w:rPr>
          <w:rFonts w:ascii="Times New Roman" w:hAnsi="Times New Roman" w:cs="Times New Roman"/>
        </w:rPr>
        <w:t xml:space="preserve">, XXX </w:t>
      </w:r>
    </w:p>
    <w:p w14:paraId="70189583" w14:textId="77777777" w:rsidR="00773204" w:rsidRPr="00EE3C0F" w:rsidRDefault="00773204" w:rsidP="00773204">
      <w:pPr>
        <w:rPr>
          <w:rFonts w:ascii="Times New Roman" w:hAnsi="Times New Roman" w:cs="Times New Roman"/>
        </w:rPr>
      </w:pPr>
    </w:p>
    <w:p w14:paraId="7A2CA81D" w14:textId="77777777" w:rsidR="00773204" w:rsidRPr="00EE3C0F" w:rsidRDefault="00773204" w:rsidP="00773204">
      <w:pPr>
        <w:rPr>
          <w:rFonts w:ascii="Times New Roman" w:hAnsi="Times New Roman" w:cs="Times New Roman"/>
          <w:b/>
          <w:bCs/>
        </w:rPr>
      </w:pPr>
      <w:r w:rsidRPr="00EE3C0F">
        <w:rPr>
          <w:rFonts w:ascii="Times New Roman" w:hAnsi="Times New Roman" w:cs="Times New Roman"/>
          <w:b/>
          <w:bCs/>
        </w:rPr>
        <w:t>Affiliations:</w:t>
      </w:r>
    </w:p>
    <w:p w14:paraId="1E3A6589" w14:textId="77777777" w:rsidR="00773204" w:rsidRPr="00EE3C0F" w:rsidRDefault="00773204" w:rsidP="00773204">
      <w:pPr>
        <w:rPr>
          <w:rFonts w:ascii="Times New Roman" w:hAnsi="Times New Roman" w:cs="Times New Roman"/>
          <w:i/>
          <w:iCs/>
        </w:rPr>
      </w:pPr>
      <w:r w:rsidRPr="00EE3C0F">
        <w:rPr>
          <w:rFonts w:ascii="Times New Roman" w:hAnsi="Times New Roman" w:cs="Times New Roman"/>
          <w:vertAlign w:val="superscript"/>
        </w:rPr>
        <w:t>1</w:t>
      </w:r>
      <w:r w:rsidRPr="00EE3C0F">
        <w:rPr>
          <w:rFonts w:ascii="Times New Roman" w:hAnsi="Times New Roman" w:cs="Times New Roman"/>
        </w:rPr>
        <w:t xml:space="preserve"> </w:t>
      </w:r>
      <w:r w:rsidRPr="00EE3C0F">
        <w:rPr>
          <w:rFonts w:ascii="Times New Roman" w:hAnsi="Times New Roman" w:cs="Times New Roman"/>
          <w:i/>
          <w:iCs/>
        </w:rPr>
        <w:t>Department of Epidemiology, University of California, Los Angeles Fielding School of Public Health, Los Angeles, CA 90095, United States;</w:t>
      </w:r>
    </w:p>
    <w:p w14:paraId="4155FC21" w14:textId="77777777" w:rsidR="00773204" w:rsidRPr="00EE3C0F" w:rsidRDefault="00773204" w:rsidP="00773204">
      <w:pPr>
        <w:rPr>
          <w:rFonts w:ascii="Times New Roman" w:hAnsi="Times New Roman" w:cs="Times New Roman"/>
        </w:rPr>
      </w:pPr>
      <w:r w:rsidRPr="00EE3C0F">
        <w:rPr>
          <w:rFonts w:ascii="Times New Roman" w:hAnsi="Times New Roman" w:cs="Times New Roman"/>
          <w:vertAlign w:val="superscript"/>
        </w:rPr>
        <w:t>2</w:t>
      </w:r>
      <w:r w:rsidRPr="00EE3C0F">
        <w:rPr>
          <w:rFonts w:ascii="Times New Roman" w:hAnsi="Times New Roman" w:cs="Times New Roman"/>
        </w:rPr>
        <w:t xml:space="preserve"> </w:t>
      </w:r>
      <w:r w:rsidRPr="00EE3C0F">
        <w:rPr>
          <w:rFonts w:ascii="Times New Roman" w:hAnsi="Times New Roman" w:cs="Times New Roman"/>
          <w:i/>
          <w:iCs/>
        </w:rPr>
        <w:t>California Center for Population Research, University of California, Los Angeles, Los Angeles, CA 90095, United States;</w:t>
      </w:r>
    </w:p>
    <w:p w14:paraId="1AB66325" w14:textId="77777777" w:rsidR="00773204" w:rsidRPr="00EE3C0F" w:rsidRDefault="00773204" w:rsidP="00773204">
      <w:pPr>
        <w:rPr>
          <w:rFonts w:ascii="Times New Roman" w:hAnsi="Times New Roman" w:cs="Times New Roman"/>
          <w:i/>
          <w:iCs/>
        </w:rPr>
      </w:pPr>
      <w:r w:rsidRPr="00EE3C0F">
        <w:rPr>
          <w:rFonts w:ascii="Times New Roman" w:hAnsi="Times New Roman" w:cs="Times New Roman"/>
          <w:vertAlign w:val="superscript"/>
        </w:rPr>
        <w:t>3</w:t>
      </w:r>
      <w:r w:rsidRPr="00EE3C0F">
        <w:rPr>
          <w:rFonts w:ascii="Times New Roman" w:hAnsi="Times New Roman" w:cs="Times New Roman"/>
        </w:rPr>
        <w:t xml:space="preserve"> </w:t>
      </w:r>
      <w:proofErr w:type="spellStart"/>
      <w:r w:rsidRPr="00EE3C0F">
        <w:rPr>
          <w:rFonts w:ascii="Times New Roman" w:hAnsi="Times New Roman" w:cs="Times New Roman"/>
          <w:i/>
          <w:iCs/>
        </w:rPr>
        <w:t>Bedari</w:t>
      </w:r>
      <w:proofErr w:type="spellEnd"/>
      <w:r w:rsidRPr="00EE3C0F">
        <w:rPr>
          <w:rFonts w:ascii="Times New Roman" w:hAnsi="Times New Roman" w:cs="Times New Roman"/>
          <w:i/>
          <w:iCs/>
        </w:rPr>
        <w:t xml:space="preserve"> Kindness Institute, University of California, Los Angeles, Los Angeles, CA 90095, United States.</w:t>
      </w:r>
    </w:p>
    <w:p w14:paraId="62063E28" w14:textId="77777777" w:rsidR="00773204" w:rsidRPr="00EE3C0F" w:rsidRDefault="00773204" w:rsidP="00773204">
      <w:pPr>
        <w:rPr>
          <w:rFonts w:ascii="Times New Roman" w:hAnsi="Times New Roman" w:cs="Times New Roman"/>
        </w:rPr>
      </w:pPr>
    </w:p>
    <w:p w14:paraId="6D8E2F13" w14:textId="248B7BD2" w:rsidR="00773204" w:rsidRPr="00EE3C0F" w:rsidRDefault="00773204" w:rsidP="00773204">
      <w:pPr>
        <w:rPr>
          <w:rFonts w:ascii="Times New Roman" w:hAnsi="Times New Roman" w:cs="Times New Roman"/>
        </w:rPr>
      </w:pPr>
      <w:r w:rsidRPr="00EE3C0F">
        <w:rPr>
          <w:rFonts w:ascii="Times New Roman" w:hAnsi="Times New Roman" w:cs="Times New Roman"/>
        </w:rPr>
        <w:t xml:space="preserve">*Correspondence to: Akihiro Nishi, M.D., </w:t>
      </w:r>
      <w:proofErr w:type="spellStart"/>
      <w:r w:rsidRPr="00EE3C0F">
        <w:rPr>
          <w:rFonts w:ascii="Times New Roman" w:hAnsi="Times New Roman" w:cs="Times New Roman"/>
        </w:rPr>
        <w:t>Dr.P.H</w:t>
      </w:r>
      <w:proofErr w:type="spellEnd"/>
      <w:r w:rsidRPr="00EE3C0F">
        <w:rPr>
          <w:rFonts w:ascii="Times New Roman" w:hAnsi="Times New Roman" w:cs="Times New Roman"/>
        </w:rPr>
        <w:t>., Department of Epidemiology, UCLA Fielding School of Public Health, 650 Charles E Young Dr S, Los Angeles CA; Tel.: +1-310-206-7164; Fax: +1-310-206-6039.</w:t>
      </w:r>
    </w:p>
    <w:p w14:paraId="5B72DAB4" w14:textId="77777777" w:rsidR="005F7440" w:rsidRPr="00EE3C0F" w:rsidRDefault="005F7440" w:rsidP="00773204">
      <w:pPr>
        <w:rPr>
          <w:rFonts w:ascii="Times New Roman" w:hAnsi="Times New Roman" w:cs="Times New Roman"/>
        </w:rPr>
      </w:pPr>
    </w:p>
    <w:p w14:paraId="1F5AA17B" w14:textId="175E5D26" w:rsidR="005F7440" w:rsidRPr="00EE3C0F" w:rsidRDefault="005F7440" w:rsidP="00773204">
      <w:pPr>
        <w:rPr>
          <w:rFonts w:ascii="Times New Roman" w:hAnsi="Times New Roman" w:cs="Times New Roman"/>
        </w:rPr>
      </w:pPr>
      <w:r w:rsidRPr="00EE3C0F">
        <w:rPr>
          <w:rFonts w:ascii="Times New Roman" w:hAnsi="Times New Roman" w:cs="Times New Roman"/>
          <w:b/>
          <w:bCs/>
        </w:rPr>
        <w:t xml:space="preserve">Acknowledgements: </w:t>
      </w:r>
      <w:r w:rsidRPr="00EE3C0F">
        <w:rPr>
          <w:rFonts w:ascii="Times New Roman" w:hAnsi="Times New Roman" w:cs="Times New Roman"/>
        </w:rPr>
        <w:t>We gratefully acknowledge support from the UCLA Fielding School of Public Health.</w:t>
      </w:r>
    </w:p>
    <w:p w14:paraId="4C038BBE" w14:textId="2083E3D1" w:rsidR="005F7440" w:rsidRPr="00EE3C0F" w:rsidRDefault="005F7440" w:rsidP="00773204">
      <w:pPr>
        <w:rPr>
          <w:rFonts w:ascii="Times New Roman" w:hAnsi="Times New Roman" w:cs="Times New Roman"/>
        </w:rPr>
      </w:pPr>
      <w:r w:rsidRPr="00EE3C0F">
        <w:rPr>
          <w:rFonts w:ascii="Times New Roman" w:hAnsi="Times New Roman" w:cs="Times New Roman"/>
          <w:b/>
          <w:bCs/>
        </w:rPr>
        <w:t>Author contributions:</w:t>
      </w:r>
      <w:r w:rsidRPr="00EE3C0F">
        <w:rPr>
          <w:rFonts w:ascii="Times New Roman" w:hAnsi="Times New Roman" w:cs="Times New Roman"/>
        </w:rPr>
        <w:t xml:space="preserve"> GD and AN designed the project. HA provided programming support. RI conducted data analysis and assisted in early manuscript preparation. All authors analyzed the findings and revised the manuscript.</w:t>
      </w:r>
    </w:p>
    <w:p w14:paraId="27CFFB22" w14:textId="15C148A7" w:rsidR="005F7440" w:rsidRPr="00EE3C0F" w:rsidRDefault="005F7440" w:rsidP="00773204">
      <w:pPr>
        <w:rPr>
          <w:rFonts w:ascii="Times New Roman" w:hAnsi="Times New Roman" w:cs="Times New Roman"/>
          <w:b/>
          <w:bCs/>
        </w:rPr>
      </w:pPr>
      <w:r w:rsidRPr="00EE3C0F">
        <w:rPr>
          <w:rFonts w:ascii="Times New Roman" w:hAnsi="Times New Roman" w:cs="Times New Roman"/>
          <w:b/>
          <w:bCs/>
        </w:rPr>
        <w:t>Conflict of interest:</w:t>
      </w:r>
      <w:r w:rsidR="00DD7FB3">
        <w:rPr>
          <w:rFonts w:ascii="Times New Roman" w:hAnsi="Times New Roman" w:cs="Times New Roman"/>
          <w:b/>
          <w:bCs/>
        </w:rPr>
        <w:t xml:space="preserve"> </w:t>
      </w:r>
      <w:r w:rsidR="0039544E" w:rsidRPr="00630631">
        <w:rPr>
          <w:rFonts w:ascii="Times New Roman" w:hAnsi="Times New Roman" w:cs="Times New Roman"/>
        </w:rPr>
        <w:t xml:space="preserve">AN is a consultant to </w:t>
      </w:r>
      <w:proofErr w:type="spellStart"/>
      <w:r w:rsidR="0039544E" w:rsidRPr="00630631">
        <w:rPr>
          <w:rFonts w:ascii="Times New Roman" w:hAnsi="Times New Roman" w:cs="Times New Roman"/>
        </w:rPr>
        <w:t>Vacan</w:t>
      </w:r>
      <w:proofErr w:type="spellEnd"/>
      <w:r w:rsidR="0039544E" w:rsidRPr="00630631">
        <w:rPr>
          <w:rFonts w:ascii="Times New Roman" w:hAnsi="Times New Roman" w:cs="Times New Roman"/>
        </w:rPr>
        <w:t>, Inc. and obtained a</w:t>
      </w:r>
      <w:r w:rsidR="0039544E">
        <w:rPr>
          <w:rFonts w:ascii="Times New Roman" w:hAnsi="Times New Roman" w:cs="Times New Roman"/>
        </w:rPr>
        <w:t>n</w:t>
      </w:r>
      <w:r w:rsidR="0039544E" w:rsidRPr="00630631">
        <w:rPr>
          <w:rFonts w:ascii="Times New Roman" w:hAnsi="Times New Roman" w:cs="Times New Roman"/>
        </w:rPr>
        <w:t xml:space="preserve"> honorarium from Taisho Pharmaceutical Co., Ltd., which had no role in the project.</w:t>
      </w:r>
    </w:p>
    <w:p w14:paraId="53890071" w14:textId="0DED553D" w:rsidR="00FB1A7B" w:rsidRPr="00EE3C0F" w:rsidRDefault="005F7440" w:rsidP="00773204">
      <w:pPr>
        <w:rPr>
          <w:rFonts w:ascii="Times New Roman" w:hAnsi="Times New Roman" w:cs="Times New Roman"/>
        </w:rPr>
      </w:pPr>
      <w:r w:rsidRPr="00EE3C0F">
        <w:rPr>
          <w:rFonts w:ascii="Times New Roman" w:hAnsi="Times New Roman" w:cs="Times New Roman"/>
          <w:b/>
          <w:bCs/>
        </w:rPr>
        <w:t>Data availability:</w:t>
      </w:r>
      <w:r w:rsidRPr="00EE3C0F">
        <w:rPr>
          <w:rFonts w:ascii="Times New Roman" w:hAnsi="Times New Roman" w:cs="Times New Roman"/>
        </w:rPr>
        <w:t xml:space="preserve"> </w:t>
      </w:r>
      <w:r w:rsidR="00DD7FB3">
        <w:rPr>
          <w:rFonts w:ascii="Times New Roman" w:hAnsi="Times New Roman" w:cs="Times New Roman"/>
        </w:rPr>
        <w:t>De-identified</w:t>
      </w:r>
      <w:r w:rsidRPr="00EE3C0F">
        <w:rPr>
          <w:rFonts w:ascii="Times New Roman" w:hAnsi="Times New Roman" w:cs="Times New Roman"/>
        </w:rPr>
        <w:t xml:space="preserve"> data and the complete analysis code will be made available under XXX journal’s data release policy upon acceptance of this manuscript.</w:t>
      </w:r>
    </w:p>
    <w:p w14:paraId="7C5FAE56" w14:textId="77777777" w:rsidR="00FB1A7B" w:rsidRPr="00EE3C0F" w:rsidRDefault="00FB1A7B">
      <w:pPr>
        <w:rPr>
          <w:rFonts w:ascii="Times New Roman" w:hAnsi="Times New Roman" w:cs="Times New Roman"/>
        </w:rPr>
      </w:pPr>
      <w:r w:rsidRPr="00EE3C0F">
        <w:rPr>
          <w:rFonts w:ascii="Times New Roman" w:hAnsi="Times New Roman" w:cs="Times New Roman"/>
        </w:rPr>
        <w:br w:type="page"/>
      </w:r>
    </w:p>
    <w:p w14:paraId="00885AB1" w14:textId="3DF86DE0" w:rsidR="00F0013F" w:rsidRPr="00EE3C0F" w:rsidRDefault="00FB1A7B" w:rsidP="00773204">
      <w:pPr>
        <w:rPr>
          <w:rFonts w:ascii="Times New Roman" w:hAnsi="Times New Roman" w:cs="Times New Roman"/>
          <w:b/>
          <w:bCs/>
        </w:rPr>
      </w:pPr>
      <w:r w:rsidRPr="00EE3C0F">
        <w:rPr>
          <w:rFonts w:ascii="Times New Roman" w:hAnsi="Times New Roman" w:cs="Times New Roman"/>
          <w:b/>
          <w:bCs/>
        </w:rPr>
        <w:lastRenderedPageBreak/>
        <w:t>Abstract</w:t>
      </w:r>
      <w:r w:rsidR="00796273">
        <w:rPr>
          <w:rFonts w:ascii="Times New Roman" w:hAnsi="Times New Roman" w:cs="Times New Roman"/>
          <w:b/>
          <w:bCs/>
        </w:rPr>
        <w:t xml:space="preserve"> (</w:t>
      </w:r>
      <w:r w:rsidR="00417459">
        <w:rPr>
          <w:rFonts w:ascii="Times New Roman" w:hAnsi="Times New Roman" w:cs="Times New Roman"/>
          <w:b/>
          <w:bCs/>
        </w:rPr>
        <w:t>1</w:t>
      </w:r>
      <w:r w:rsidR="00FF5906">
        <w:rPr>
          <w:rFonts w:ascii="Times New Roman" w:hAnsi="Times New Roman" w:cs="Times New Roman"/>
          <w:b/>
          <w:bCs/>
        </w:rPr>
        <w:t>94</w:t>
      </w:r>
      <w:r w:rsidR="00417459">
        <w:rPr>
          <w:rFonts w:ascii="Times New Roman" w:hAnsi="Times New Roman" w:cs="Times New Roman"/>
          <w:b/>
          <w:bCs/>
        </w:rPr>
        <w:t>/</w:t>
      </w:r>
      <w:r w:rsidR="00796273">
        <w:rPr>
          <w:rFonts w:ascii="Times New Roman" w:hAnsi="Times New Roman" w:cs="Times New Roman"/>
          <w:b/>
          <w:bCs/>
        </w:rPr>
        <w:t>250 words)</w:t>
      </w:r>
    </w:p>
    <w:p w14:paraId="081E8EED" w14:textId="77777777" w:rsidR="00F0013F" w:rsidRPr="00EE3C0F" w:rsidRDefault="00F0013F" w:rsidP="00773204">
      <w:pPr>
        <w:rPr>
          <w:rFonts w:ascii="Times New Roman" w:hAnsi="Times New Roman" w:cs="Times New Roman"/>
          <w:b/>
          <w:bCs/>
        </w:rPr>
      </w:pPr>
    </w:p>
    <w:p w14:paraId="7F078707" w14:textId="38C1B037" w:rsidR="00FB1A7B" w:rsidRPr="00EE3C0F" w:rsidRDefault="00DD7FB3" w:rsidP="00747AE2">
      <w:pPr>
        <w:ind w:firstLine="720"/>
        <w:rPr>
          <w:rFonts w:ascii="Times New Roman" w:hAnsi="Times New Roman" w:cs="Times New Roman"/>
        </w:rPr>
      </w:pPr>
      <w:r>
        <w:rPr>
          <w:rFonts w:ascii="Times New Roman" w:hAnsi="Times New Roman" w:cs="Times New Roman"/>
        </w:rPr>
        <w:t>Costly punishment – paying a cost to harm others – is a</w:t>
      </w:r>
      <w:r w:rsidR="0039544E">
        <w:rPr>
          <w:rFonts w:ascii="Times New Roman" w:hAnsi="Times New Roman" w:cs="Times New Roman"/>
        </w:rPr>
        <w:t xml:space="preserve"> widely observed </w:t>
      </w:r>
      <w:r w:rsidR="00D17D6F">
        <w:rPr>
          <w:rFonts w:ascii="Times New Roman" w:hAnsi="Times New Roman" w:cs="Times New Roman"/>
        </w:rPr>
        <w:t xml:space="preserve">behavior across a variety of </w:t>
      </w:r>
      <w:r w:rsidR="0039544E">
        <w:rPr>
          <w:rFonts w:ascii="Times New Roman" w:hAnsi="Times New Roman" w:cs="Times New Roman"/>
        </w:rPr>
        <w:t xml:space="preserve">contexts in human </w:t>
      </w:r>
      <w:r w:rsidR="00D17D6F">
        <w:rPr>
          <w:rFonts w:ascii="Times New Roman" w:hAnsi="Times New Roman" w:cs="Times New Roman"/>
        </w:rPr>
        <w:t>social interactions</w:t>
      </w:r>
      <w:r>
        <w:rPr>
          <w:rFonts w:ascii="Times New Roman" w:hAnsi="Times New Roman" w:cs="Times New Roman"/>
        </w:rPr>
        <w:t xml:space="preserve">. </w:t>
      </w:r>
      <w:r w:rsidR="00B364B4" w:rsidRPr="00EE3C0F">
        <w:rPr>
          <w:rFonts w:ascii="Times New Roman" w:hAnsi="Times New Roman" w:cs="Times New Roman"/>
        </w:rPr>
        <w:t xml:space="preserve">However, </w:t>
      </w:r>
      <w:r>
        <w:rPr>
          <w:rFonts w:ascii="Times New Roman" w:hAnsi="Times New Roman" w:cs="Times New Roman"/>
        </w:rPr>
        <w:t>choosing to punish others lies in contrast to the breadth of evidence suggesting that humans are willingly and preferentially cooperative</w:t>
      </w:r>
      <w:r w:rsidR="00D17D6F">
        <w:rPr>
          <w:rFonts w:ascii="Times New Roman" w:hAnsi="Times New Roman" w:cs="Times New Roman"/>
        </w:rPr>
        <w:t xml:space="preserve">. Therefore, </w:t>
      </w:r>
      <w:r w:rsidR="00276DD4">
        <w:rPr>
          <w:rFonts w:ascii="Times New Roman" w:hAnsi="Times New Roman" w:cs="Times New Roman"/>
        </w:rPr>
        <w:t>the specific role of punishment</w:t>
      </w:r>
      <w:r w:rsidR="008014D3">
        <w:rPr>
          <w:rFonts w:ascii="Times New Roman" w:hAnsi="Times New Roman" w:cs="Times New Roman"/>
        </w:rPr>
        <w:t xml:space="preserve">, </w:t>
      </w:r>
      <w:r w:rsidR="00276DD4">
        <w:rPr>
          <w:rFonts w:ascii="Times New Roman" w:hAnsi="Times New Roman" w:cs="Times New Roman"/>
        </w:rPr>
        <w:t>especially in</w:t>
      </w:r>
      <w:r w:rsidR="00DB0FC0">
        <w:rPr>
          <w:rFonts w:ascii="Times New Roman" w:hAnsi="Times New Roman" w:cs="Times New Roman"/>
        </w:rPr>
        <w:t xml:space="preserve"> repeated </w:t>
      </w:r>
      <w:r w:rsidR="008014D3">
        <w:rPr>
          <w:rFonts w:ascii="Times New Roman" w:hAnsi="Times New Roman" w:cs="Times New Roman"/>
        </w:rPr>
        <w:t xml:space="preserve">interactions </w:t>
      </w:r>
      <w:r w:rsidR="00054082">
        <w:rPr>
          <w:rFonts w:ascii="Times New Roman" w:hAnsi="Times New Roman" w:cs="Times New Roman"/>
        </w:rPr>
        <w:t>involving dynamic decisions,</w:t>
      </w:r>
      <w:r w:rsidR="008014D3">
        <w:rPr>
          <w:rFonts w:ascii="Times New Roman" w:hAnsi="Times New Roman" w:cs="Times New Roman"/>
        </w:rPr>
        <w:t xml:space="preserve"> remains unclear. </w:t>
      </w:r>
      <w:r w:rsidR="00276DD4">
        <w:rPr>
          <w:rFonts w:ascii="Times New Roman" w:hAnsi="Times New Roman" w:cs="Times New Roman"/>
        </w:rPr>
        <w:t xml:space="preserve">To </w:t>
      </w:r>
      <w:r w:rsidR="00D17D6F">
        <w:rPr>
          <w:rFonts w:ascii="Times New Roman" w:hAnsi="Times New Roman" w:cs="Times New Roman"/>
        </w:rPr>
        <w:t>explore</w:t>
      </w:r>
      <w:r w:rsidR="00B364B4" w:rsidRPr="00EE3C0F">
        <w:rPr>
          <w:rFonts w:ascii="Times New Roman" w:hAnsi="Times New Roman" w:cs="Times New Roman"/>
        </w:rPr>
        <w:t xml:space="preserve"> this issue, we recruited human players and observed their decisions in </w:t>
      </w:r>
      <w:r w:rsidR="00417459">
        <w:rPr>
          <w:rFonts w:ascii="Times New Roman" w:hAnsi="Times New Roman" w:cs="Times New Roman"/>
        </w:rPr>
        <w:t xml:space="preserve">two series of </w:t>
      </w:r>
      <w:r w:rsidR="00B364B4" w:rsidRPr="00EE3C0F">
        <w:rPr>
          <w:rFonts w:ascii="Times New Roman" w:hAnsi="Times New Roman" w:cs="Times New Roman"/>
        </w:rPr>
        <w:t xml:space="preserve">economic games with a </w:t>
      </w:r>
      <w:r w:rsidR="000673CE">
        <w:rPr>
          <w:rFonts w:ascii="Times New Roman" w:hAnsi="Times New Roman" w:cs="Times New Roman"/>
        </w:rPr>
        <w:t xml:space="preserve">punishment </w:t>
      </w:r>
      <w:r w:rsidR="00B364B4" w:rsidRPr="00EE3C0F">
        <w:rPr>
          <w:rFonts w:ascii="Times New Roman" w:hAnsi="Times New Roman" w:cs="Times New Roman"/>
        </w:rPr>
        <w:t>option in brief online network experiment</w:t>
      </w:r>
      <w:r w:rsidR="00417459">
        <w:rPr>
          <w:rFonts w:ascii="Times New Roman" w:hAnsi="Times New Roman" w:cs="Times New Roman"/>
        </w:rPr>
        <w:t>s, comprising a total of 1,484 unique players and 20,729 unique decision points</w:t>
      </w:r>
      <w:r w:rsidR="000673CE">
        <w:rPr>
          <w:rFonts w:ascii="Times New Roman" w:hAnsi="Times New Roman" w:cs="Times New Roman"/>
        </w:rPr>
        <w:t>.</w:t>
      </w:r>
      <w:r w:rsidR="00B364B4" w:rsidRPr="00EE3C0F">
        <w:rPr>
          <w:rFonts w:ascii="Times New Roman" w:hAnsi="Times New Roman" w:cs="Times New Roman"/>
        </w:rPr>
        <w:t xml:space="preserve"> We </w:t>
      </w:r>
      <w:r w:rsidR="00417459">
        <w:rPr>
          <w:rFonts w:ascii="Times New Roman" w:hAnsi="Times New Roman" w:cs="Times New Roman"/>
        </w:rPr>
        <w:t>show</w:t>
      </w:r>
      <w:r w:rsidR="00B364B4" w:rsidRPr="00EE3C0F">
        <w:rPr>
          <w:rFonts w:ascii="Times New Roman" w:hAnsi="Times New Roman" w:cs="Times New Roman"/>
        </w:rPr>
        <w:t xml:space="preserve"> that </w:t>
      </w:r>
      <w:r w:rsidR="004124FF">
        <w:rPr>
          <w:rFonts w:ascii="Times New Roman" w:hAnsi="Times New Roman" w:cs="Times New Roman"/>
        </w:rPr>
        <w:t xml:space="preserve">choosing </w:t>
      </w:r>
      <w:r w:rsidR="00276DD4">
        <w:rPr>
          <w:rFonts w:ascii="Times New Roman" w:hAnsi="Times New Roman" w:cs="Times New Roman"/>
        </w:rPr>
        <w:t>punishment</w:t>
      </w:r>
      <w:r w:rsidR="00B364B4" w:rsidRPr="00EE3C0F">
        <w:rPr>
          <w:rFonts w:ascii="Times New Roman" w:hAnsi="Times New Roman" w:cs="Times New Roman"/>
        </w:rPr>
        <w:t xml:space="preserve"> </w:t>
      </w:r>
      <w:r w:rsidR="004124FF">
        <w:rPr>
          <w:rFonts w:ascii="Times New Roman" w:hAnsi="Times New Roman" w:cs="Times New Roman"/>
        </w:rPr>
        <w:t>resulted in considerably longer decision times</w:t>
      </w:r>
      <w:r w:rsidR="00B364B4" w:rsidRPr="00EE3C0F">
        <w:rPr>
          <w:rFonts w:ascii="Times New Roman" w:hAnsi="Times New Roman" w:cs="Times New Roman"/>
        </w:rPr>
        <w:t xml:space="preserve"> than choosing </w:t>
      </w:r>
      <w:r w:rsidR="000673CE">
        <w:rPr>
          <w:rFonts w:ascii="Times New Roman" w:hAnsi="Times New Roman" w:cs="Times New Roman"/>
        </w:rPr>
        <w:t>either cooperation or defection</w:t>
      </w:r>
      <w:r w:rsidR="00417459">
        <w:rPr>
          <w:rFonts w:ascii="Times New Roman" w:hAnsi="Times New Roman" w:cs="Times New Roman"/>
        </w:rPr>
        <w:t xml:space="preserve"> across all our experimental settings</w:t>
      </w:r>
      <w:r w:rsidR="00276DD4">
        <w:rPr>
          <w:rFonts w:ascii="Times New Roman" w:hAnsi="Times New Roman" w:cs="Times New Roman"/>
        </w:rPr>
        <w:t xml:space="preserve">. We also provide support for the hypothesis that decision conflicts drive </w:t>
      </w:r>
      <w:r w:rsidR="00DB7534">
        <w:rPr>
          <w:rFonts w:ascii="Times New Roman" w:hAnsi="Times New Roman" w:cs="Times New Roman"/>
        </w:rPr>
        <w:t xml:space="preserve">increases in </w:t>
      </w:r>
      <w:r w:rsidR="00276DD4">
        <w:rPr>
          <w:rFonts w:ascii="Times New Roman" w:hAnsi="Times New Roman" w:cs="Times New Roman"/>
        </w:rPr>
        <w:t xml:space="preserve">decision times, especially </w:t>
      </w:r>
      <w:r w:rsidR="00FA6DB9">
        <w:rPr>
          <w:rFonts w:ascii="Times New Roman" w:hAnsi="Times New Roman" w:cs="Times New Roman"/>
        </w:rPr>
        <w:t xml:space="preserve">the role </w:t>
      </w:r>
      <w:r w:rsidR="00276DD4">
        <w:rPr>
          <w:rFonts w:ascii="Times New Roman" w:hAnsi="Times New Roman" w:cs="Times New Roman"/>
        </w:rPr>
        <w:t>of</w:t>
      </w:r>
      <w:r w:rsidR="00FA6DB9">
        <w:rPr>
          <w:rFonts w:ascii="Times New Roman" w:hAnsi="Times New Roman" w:cs="Times New Roman"/>
        </w:rPr>
        <w:t xml:space="preserve"> mismatches between individuals’ own decision-making and the </w:t>
      </w:r>
      <w:r w:rsidR="00FF5906">
        <w:rPr>
          <w:rFonts w:ascii="Times New Roman" w:hAnsi="Times New Roman" w:cs="Times New Roman"/>
        </w:rPr>
        <w:t>choices of</w:t>
      </w:r>
      <w:r w:rsidR="00276DD4">
        <w:rPr>
          <w:rFonts w:ascii="Times New Roman" w:hAnsi="Times New Roman" w:cs="Times New Roman"/>
        </w:rPr>
        <w:t xml:space="preserve"> the</w:t>
      </w:r>
      <w:r w:rsidR="00FF5906">
        <w:rPr>
          <w:rFonts w:ascii="Times New Roman" w:hAnsi="Times New Roman" w:cs="Times New Roman"/>
        </w:rPr>
        <w:t>ir</w:t>
      </w:r>
      <w:r w:rsidR="00276DD4">
        <w:rPr>
          <w:rFonts w:ascii="Times New Roman" w:hAnsi="Times New Roman" w:cs="Times New Roman"/>
        </w:rPr>
        <w:t xml:space="preserve"> “social environment”. </w:t>
      </w:r>
      <w:r w:rsidR="00417459">
        <w:rPr>
          <w:rFonts w:ascii="Times New Roman" w:hAnsi="Times New Roman" w:cs="Times New Roman"/>
        </w:rPr>
        <w:t xml:space="preserve">Our results show that </w:t>
      </w:r>
      <w:r w:rsidR="00276DD4">
        <w:rPr>
          <w:rFonts w:ascii="Times New Roman" w:hAnsi="Times New Roman" w:cs="Times New Roman"/>
        </w:rPr>
        <w:t xml:space="preserve">choosing to punish when no punisher was present among one’s </w:t>
      </w:r>
      <w:r w:rsidR="00FF5906">
        <w:rPr>
          <w:rFonts w:ascii="Times New Roman" w:hAnsi="Times New Roman" w:cs="Times New Roman"/>
        </w:rPr>
        <w:t>connections</w:t>
      </w:r>
      <w:r w:rsidR="00276DD4">
        <w:rPr>
          <w:rFonts w:ascii="Times New Roman" w:hAnsi="Times New Roman" w:cs="Times New Roman"/>
        </w:rPr>
        <w:t xml:space="preserve"> was associated with longer decision tim</w:t>
      </w:r>
      <w:r w:rsidR="00417459">
        <w:rPr>
          <w:rFonts w:ascii="Times New Roman" w:hAnsi="Times New Roman" w:cs="Times New Roman"/>
        </w:rPr>
        <w:t xml:space="preserve">es, suggesting that even small </w:t>
      </w:r>
      <w:r w:rsidR="00FF5906">
        <w:rPr>
          <w:rFonts w:ascii="Times New Roman" w:hAnsi="Times New Roman" w:cs="Times New Roman"/>
        </w:rPr>
        <w:t>incongruities between individual choices and the selections of their peers contribute to slower mental processing and additional internal conflict.</w:t>
      </w:r>
    </w:p>
    <w:p w14:paraId="5AE4A116" w14:textId="77777777" w:rsidR="00146C6B" w:rsidRPr="00EE3C0F" w:rsidRDefault="00146C6B" w:rsidP="00773204">
      <w:pPr>
        <w:rPr>
          <w:rFonts w:ascii="Times New Roman" w:hAnsi="Times New Roman" w:cs="Times New Roman"/>
        </w:rPr>
      </w:pPr>
    </w:p>
    <w:p w14:paraId="1BFBE1A8" w14:textId="22B80B3E" w:rsidR="00146C6B" w:rsidRPr="00EE3C0F" w:rsidRDefault="00F0013F" w:rsidP="00773204">
      <w:pPr>
        <w:rPr>
          <w:rFonts w:ascii="Times New Roman" w:hAnsi="Times New Roman" w:cs="Times New Roman"/>
        </w:rPr>
      </w:pPr>
      <w:r w:rsidRPr="00EE3C0F">
        <w:rPr>
          <w:rFonts w:ascii="Times New Roman" w:hAnsi="Times New Roman" w:cs="Times New Roman"/>
          <w:b/>
          <w:bCs/>
        </w:rPr>
        <w:t>Introduction</w:t>
      </w:r>
    </w:p>
    <w:p w14:paraId="68982122" w14:textId="77777777" w:rsidR="00146C6B" w:rsidRPr="00EE3C0F" w:rsidRDefault="00146C6B" w:rsidP="00773204">
      <w:pPr>
        <w:rPr>
          <w:rFonts w:ascii="Times New Roman" w:hAnsi="Times New Roman" w:cs="Times New Roman"/>
        </w:rPr>
      </w:pPr>
    </w:p>
    <w:p w14:paraId="47767772" w14:textId="192ABBDB" w:rsidR="00C834A7" w:rsidRPr="00EE3C0F" w:rsidRDefault="004A408A" w:rsidP="00C834A7">
      <w:pPr>
        <w:ind w:firstLine="720"/>
        <w:rPr>
          <w:rFonts w:ascii="Times New Roman" w:hAnsi="Times New Roman" w:cs="Times New Roman"/>
        </w:rPr>
      </w:pPr>
      <w:r>
        <w:rPr>
          <w:rFonts w:ascii="Times New Roman" w:hAnsi="Times New Roman" w:cs="Times New Roman"/>
        </w:rPr>
        <w:t>Punishment</w:t>
      </w:r>
      <w:r w:rsidR="005F5DDD" w:rsidRPr="00EE3C0F">
        <w:rPr>
          <w:rFonts w:ascii="Times New Roman" w:hAnsi="Times New Roman" w:cs="Times New Roman"/>
        </w:rPr>
        <w:t xml:space="preserve"> is widely observed in modern human societies</w:t>
      </w:r>
      <w:r w:rsidR="007D6AD7" w:rsidRPr="00EE3C0F">
        <w:rPr>
          <w:rFonts w:ascii="Times New Roman" w:hAnsi="Times New Roman" w:cs="Times New Roman"/>
        </w:rPr>
        <w:fldChar w:fldCharType="begin">
          <w:fldData xml:space="preserve">PEVuZE5vdGU+PENpdGU+PEF1dGhvcj5IZW5yaWNoPC9BdXRob3I+PFllYXI+MjAwNjwvWWVhcj48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==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PEVuZE5vdGU+PENpdGU+PEF1dGhvcj5IZW5yaWNoPC9BdXRob3I+PFllYXI+MjAwNjwvWWVhcj48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==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sidR="007D6AD7" w:rsidRPr="00EE3C0F">
        <w:rPr>
          <w:rFonts w:ascii="Times New Roman" w:hAnsi="Times New Roman" w:cs="Times New Roman"/>
        </w:rPr>
      </w:r>
      <w:r w:rsidR="007D6AD7" w:rsidRPr="00EE3C0F">
        <w:rPr>
          <w:rFonts w:ascii="Times New Roman" w:hAnsi="Times New Roman" w:cs="Times New Roman"/>
        </w:rPr>
        <w:fldChar w:fldCharType="separate"/>
      </w:r>
      <w:r w:rsidR="00FF5906" w:rsidRPr="00FF5906">
        <w:rPr>
          <w:rFonts w:ascii="Times New Roman" w:hAnsi="Times New Roman" w:cs="Times New Roman"/>
          <w:noProof/>
          <w:vertAlign w:val="superscript"/>
        </w:rPr>
        <w:t>1-3</w:t>
      </w:r>
      <w:r w:rsidR="007D6AD7" w:rsidRPr="00EE3C0F">
        <w:rPr>
          <w:rFonts w:ascii="Times New Roman" w:hAnsi="Times New Roman" w:cs="Times New Roman"/>
        </w:rPr>
        <w:fldChar w:fldCharType="end"/>
      </w:r>
      <w:r w:rsidR="00417459">
        <w:rPr>
          <w:rFonts w:ascii="Times New Roman" w:hAnsi="Times New Roman" w:cs="Times New Roman"/>
        </w:rPr>
        <w:t>.</w:t>
      </w:r>
      <w:r w:rsidR="003D1F83" w:rsidRPr="00EE3C0F">
        <w:rPr>
          <w:rFonts w:ascii="Times New Roman" w:hAnsi="Times New Roman" w:cs="Times New Roman"/>
        </w:rPr>
        <w:t xml:space="preserve"> </w:t>
      </w:r>
      <w:commentRangeStart w:id="0"/>
      <w:r w:rsidR="00FF5906">
        <w:rPr>
          <w:rFonts w:ascii="Times New Roman" w:hAnsi="Times New Roman" w:cs="Times New Roman"/>
        </w:rPr>
        <w:t>Punishment is costly</w:t>
      </w:r>
      <w:commentRangeEnd w:id="0"/>
      <w:r w:rsidR="009F5275">
        <w:rPr>
          <w:rStyle w:val="CommentReference"/>
          <w:kern w:val="0"/>
          <w14:ligatures w14:val="none"/>
        </w:rPr>
        <w:commentReference w:id="0"/>
      </w:r>
      <w:r w:rsidR="00FF5906">
        <w:rPr>
          <w:rFonts w:ascii="Times New Roman" w:hAnsi="Times New Roman" w:cs="Times New Roman"/>
        </w:rPr>
        <w:t xml:space="preserve">: while the target of punishment incurs some cost, an alternative, generally lesser, cost must also be paid by </w:t>
      </w:r>
      <w:r w:rsidR="00FF5906" w:rsidRPr="009F5275">
        <w:rPr>
          <w:rFonts w:ascii="Times New Roman" w:hAnsi="Times New Roman" w:cs="Times New Roman"/>
          <w:highlight w:val="yellow"/>
          <w:rPrChange w:id="1" w:author="Akihiro Nishi" w:date="2023-07-07T22:59:00Z">
            <w:rPr>
              <w:rFonts w:ascii="Times New Roman" w:hAnsi="Times New Roman" w:cs="Times New Roman"/>
            </w:rPr>
          </w:rPrChange>
        </w:rPr>
        <w:t>the perpetrator</w:t>
      </w:r>
      <w:r w:rsidR="00FF5906">
        <w:rPr>
          <w:rFonts w:ascii="Times New Roman" w:hAnsi="Times New Roman" w:cs="Times New Roman"/>
        </w:rPr>
        <w:t>. T</w:t>
      </w:r>
      <w:r w:rsidR="00A4235A">
        <w:rPr>
          <w:rFonts w:ascii="Times New Roman" w:hAnsi="Times New Roman" w:cs="Times New Roman"/>
        </w:rPr>
        <w:t xml:space="preserve">he </w:t>
      </w:r>
      <w:r w:rsidR="0029107A">
        <w:rPr>
          <w:rFonts w:ascii="Times New Roman" w:hAnsi="Times New Roman" w:cs="Times New Roman"/>
        </w:rPr>
        <w:t xml:space="preserve">dynamic </w:t>
      </w:r>
      <w:r w:rsidR="00A4235A">
        <w:rPr>
          <w:rFonts w:ascii="Times New Roman" w:hAnsi="Times New Roman" w:cs="Times New Roman"/>
        </w:rPr>
        <w:t xml:space="preserve">balance between the costs to </w:t>
      </w:r>
      <w:r w:rsidR="00A4235A" w:rsidRPr="009F5275">
        <w:rPr>
          <w:rFonts w:ascii="Times New Roman" w:hAnsi="Times New Roman" w:cs="Times New Roman"/>
          <w:highlight w:val="yellow"/>
          <w:rPrChange w:id="2" w:author="Akihiro Nishi" w:date="2023-07-07T22:59:00Z">
            <w:rPr>
              <w:rFonts w:ascii="Times New Roman" w:hAnsi="Times New Roman" w:cs="Times New Roman"/>
            </w:rPr>
          </w:rPrChange>
        </w:rPr>
        <w:t>the punisher</w:t>
      </w:r>
      <w:r w:rsidR="00A4235A">
        <w:rPr>
          <w:rFonts w:ascii="Times New Roman" w:hAnsi="Times New Roman" w:cs="Times New Roman"/>
        </w:rPr>
        <w:t xml:space="preserve"> and the punished has been suggested to promote and sustain human cooperation</w:t>
      </w:r>
      <w:r w:rsidR="00A4235A">
        <w:rPr>
          <w:rFonts w:ascii="Times New Roman" w:hAnsi="Times New Roman" w:cs="Times New Roman"/>
        </w:rPr>
        <w:fldChar w:fldCharType="begin">
          <w:fldData xml:space="preserve">PEVuZE5vdGU+PENpdGU+PEF1dGhvcj5NYXRoZXc8L0F1dGhvcj48WWVhcj4yMDExPC9ZZWFyPjxS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PEVuZE5vdGU+PENpdGU+PEF1dGhvcj5NYXRoZXc8L0F1dGhvcj48WWVhcj4yMDExPC9ZZWFyPjxS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sidR="00A4235A">
        <w:rPr>
          <w:rFonts w:ascii="Times New Roman" w:hAnsi="Times New Roman" w:cs="Times New Roman"/>
        </w:rPr>
      </w:r>
      <w:r w:rsidR="00A4235A">
        <w:rPr>
          <w:rFonts w:ascii="Times New Roman" w:hAnsi="Times New Roman" w:cs="Times New Roman"/>
        </w:rPr>
        <w:fldChar w:fldCharType="separate"/>
      </w:r>
      <w:r w:rsidR="00FF5906" w:rsidRPr="00FF5906">
        <w:rPr>
          <w:rFonts w:ascii="Times New Roman" w:hAnsi="Times New Roman" w:cs="Times New Roman"/>
          <w:noProof/>
          <w:vertAlign w:val="superscript"/>
        </w:rPr>
        <w:t>4-6</w:t>
      </w:r>
      <w:r w:rsidR="00A4235A">
        <w:rPr>
          <w:rFonts w:ascii="Times New Roman" w:hAnsi="Times New Roman" w:cs="Times New Roman"/>
        </w:rPr>
        <w:fldChar w:fldCharType="end"/>
      </w:r>
      <w:r w:rsidR="00417459">
        <w:rPr>
          <w:rFonts w:ascii="Times New Roman" w:hAnsi="Times New Roman" w:cs="Times New Roman"/>
        </w:rPr>
        <w:t>.</w:t>
      </w:r>
      <w:r w:rsidR="00A4235A">
        <w:rPr>
          <w:rFonts w:ascii="Times New Roman" w:hAnsi="Times New Roman" w:cs="Times New Roman"/>
        </w:rPr>
        <w:t xml:space="preserve"> </w:t>
      </w:r>
      <w:r w:rsidR="0029107A">
        <w:rPr>
          <w:rFonts w:ascii="Times New Roman" w:hAnsi="Times New Roman" w:cs="Times New Roman"/>
        </w:rPr>
        <w:t xml:space="preserve">However, as </w:t>
      </w:r>
      <w:r w:rsidR="008D5FC9" w:rsidRPr="00EE3C0F">
        <w:rPr>
          <w:rFonts w:ascii="Times New Roman" w:hAnsi="Times New Roman" w:cs="Times New Roman"/>
        </w:rPr>
        <w:t>humans are thought to be willingly cooperative</w:t>
      </w:r>
      <w:r w:rsidR="00D17D6F">
        <w:rPr>
          <w:rFonts w:ascii="Times New Roman" w:hAnsi="Times New Roman" w:cs="Times New Roman"/>
        </w:rPr>
        <w:t xml:space="preserve"> and altruistic</w:t>
      </w:r>
      <w:r w:rsidR="008D5FC9" w:rsidRPr="00EE3C0F">
        <w:rPr>
          <w:rFonts w:ascii="Times New Roman" w:hAnsi="Times New Roman" w:cs="Times New Roman"/>
        </w:rPr>
        <w:t>,</w:t>
      </w:r>
      <w:r w:rsidR="008B2A42" w:rsidRPr="00EE3C0F">
        <w:rPr>
          <w:rFonts w:ascii="Times New Roman" w:hAnsi="Times New Roman" w:cs="Times New Roman"/>
        </w:rPr>
        <w:t xml:space="preserve"> even to complete strangers</w:t>
      </w:r>
      <w:r w:rsidR="008B2A42" w:rsidRPr="00EE3C0F">
        <w:rPr>
          <w:rFonts w:ascii="Times New Roman" w:hAnsi="Times New Roman" w:cs="Times New Roman"/>
        </w:rPr>
        <w:fldChar w:fldCharType="begin">
          <w:fldData xml:space="preserve">PEVuZE5vdGU+PENpdGU+PEF1dGhvcj5SYWloYW5pPC9BdXRob3I+PFllYXI+MjAxOTwvWWVhcj48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==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PEVuZE5vdGU+PENpdGU+PEF1dGhvcj5SYWloYW5pPC9BdXRob3I+PFllYXI+MjAxOTwvWWVhcj48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==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sidR="008B2A42" w:rsidRPr="00EE3C0F">
        <w:rPr>
          <w:rFonts w:ascii="Times New Roman" w:hAnsi="Times New Roman" w:cs="Times New Roman"/>
        </w:rPr>
      </w:r>
      <w:r w:rsidR="008B2A42" w:rsidRPr="00EE3C0F">
        <w:rPr>
          <w:rFonts w:ascii="Times New Roman" w:hAnsi="Times New Roman" w:cs="Times New Roman"/>
        </w:rPr>
        <w:fldChar w:fldCharType="separate"/>
      </w:r>
      <w:r w:rsidR="00FF5906" w:rsidRPr="00FF5906">
        <w:rPr>
          <w:rFonts w:ascii="Times New Roman" w:hAnsi="Times New Roman" w:cs="Times New Roman"/>
          <w:noProof/>
          <w:vertAlign w:val="superscript"/>
        </w:rPr>
        <w:t>7,8</w:t>
      </w:r>
      <w:r w:rsidR="008B2A42" w:rsidRPr="00EE3C0F">
        <w:rPr>
          <w:rFonts w:ascii="Times New Roman" w:hAnsi="Times New Roman" w:cs="Times New Roman"/>
        </w:rPr>
        <w:fldChar w:fldCharType="end"/>
      </w:r>
      <w:r w:rsidR="008B2A42" w:rsidRPr="00EE3C0F">
        <w:rPr>
          <w:rFonts w:ascii="Times New Roman" w:hAnsi="Times New Roman" w:cs="Times New Roman"/>
        </w:rPr>
        <w:t xml:space="preserve">, </w:t>
      </w:r>
      <w:r w:rsidR="005F5DDD" w:rsidRPr="00EE3C0F">
        <w:rPr>
          <w:rFonts w:ascii="Times New Roman" w:hAnsi="Times New Roman" w:cs="Times New Roman"/>
        </w:rPr>
        <w:t>it remains a</w:t>
      </w:r>
      <w:r w:rsidR="0029107A">
        <w:rPr>
          <w:rFonts w:ascii="Times New Roman" w:hAnsi="Times New Roman" w:cs="Times New Roman"/>
        </w:rPr>
        <w:t xml:space="preserve">n </w:t>
      </w:r>
      <w:commentRangeStart w:id="3"/>
      <w:r w:rsidR="0029107A" w:rsidRPr="00E24D8C">
        <w:rPr>
          <w:rFonts w:ascii="Times New Roman" w:hAnsi="Times New Roman" w:cs="Times New Roman"/>
          <w:highlight w:val="yellow"/>
          <w:rPrChange w:id="4" w:author="Akihiro Nishi" w:date="2023-07-07T23:06:00Z">
            <w:rPr>
              <w:rFonts w:ascii="Times New Roman" w:hAnsi="Times New Roman" w:cs="Times New Roman"/>
            </w:rPr>
          </w:rPrChange>
        </w:rPr>
        <w:t>evolutionary puzzle</w:t>
      </w:r>
      <w:r w:rsidR="0029107A">
        <w:rPr>
          <w:rFonts w:ascii="Times New Roman" w:hAnsi="Times New Roman" w:cs="Times New Roman"/>
        </w:rPr>
        <w:t xml:space="preserve"> </w:t>
      </w:r>
      <w:commentRangeEnd w:id="3"/>
      <w:r w:rsidR="00E24D8C">
        <w:rPr>
          <w:rStyle w:val="CommentReference"/>
          <w:kern w:val="0"/>
          <w14:ligatures w14:val="none"/>
        </w:rPr>
        <w:commentReference w:id="3"/>
      </w:r>
      <w:r w:rsidR="0029107A">
        <w:rPr>
          <w:rFonts w:ascii="Times New Roman" w:hAnsi="Times New Roman" w:cs="Times New Roman"/>
        </w:rPr>
        <w:t>why punishment persists as a viable option in human interactions.</w:t>
      </w:r>
    </w:p>
    <w:p w14:paraId="6D9AE6EB" w14:textId="0C0CEE97" w:rsidR="00C834A7" w:rsidRPr="00EE3C0F" w:rsidRDefault="008B2A42" w:rsidP="00C834A7">
      <w:pPr>
        <w:ind w:firstLine="720"/>
        <w:rPr>
          <w:rFonts w:ascii="Times New Roman" w:hAnsi="Times New Roman" w:cs="Times New Roman"/>
        </w:rPr>
      </w:pPr>
      <w:r w:rsidRPr="00EE3C0F">
        <w:rPr>
          <w:rFonts w:ascii="Times New Roman" w:hAnsi="Times New Roman" w:cs="Times New Roman"/>
        </w:rPr>
        <w:t xml:space="preserve">Seminal laboratory </w:t>
      </w:r>
      <w:r w:rsidR="00073905" w:rsidRPr="00EE3C0F">
        <w:rPr>
          <w:rFonts w:ascii="Times New Roman" w:hAnsi="Times New Roman" w:cs="Times New Roman"/>
        </w:rPr>
        <w:t xml:space="preserve">experiments </w:t>
      </w:r>
      <w:r w:rsidRPr="00EE3C0F">
        <w:rPr>
          <w:rFonts w:ascii="Times New Roman" w:hAnsi="Times New Roman" w:cs="Times New Roman"/>
        </w:rPr>
        <w:t xml:space="preserve">suggested that </w:t>
      </w:r>
      <w:r w:rsidR="002E704A" w:rsidRPr="00EE3C0F">
        <w:rPr>
          <w:rFonts w:ascii="Times New Roman" w:hAnsi="Times New Roman" w:cs="Times New Roman"/>
        </w:rPr>
        <w:t xml:space="preserve">punishment </w:t>
      </w:r>
      <w:r w:rsidRPr="00EE3C0F">
        <w:rPr>
          <w:rFonts w:ascii="Times New Roman" w:hAnsi="Times New Roman" w:cs="Times New Roman"/>
        </w:rPr>
        <w:t>might serve to dissuade free riding</w:t>
      </w:r>
      <w:r w:rsidR="00C834A7" w:rsidRPr="00EE3C0F">
        <w:rPr>
          <w:rFonts w:ascii="Times New Roman" w:hAnsi="Times New Roman" w:cs="Times New Roman"/>
        </w:rPr>
        <w:t xml:space="preserve"> – obtaining benefits while paying no costs -</w:t>
      </w:r>
      <w:r w:rsidRPr="00EE3C0F">
        <w:rPr>
          <w:rFonts w:ascii="Times New Roman" w:hAnsi="Times New Roman" w:cs="Times New Roman"/>
        </w:rPr>
        <w:t xml:space="preserve"> and encourage future cooperation</w:t>
      </w:r>
      <w:r w:rsidRPr="00EE3C0F">
        <w:rPr>
          <w:rFonts w:ascii="Times New Roman" w:hAnsi="Times New Roman" w:cs="Times New Roman"/>
        </w:rPr>
        <w:fldChar w:fldCharType="begin">
          <w:fldData xml:space="preserve">PEVuZE5vdGU+PENpdGU+PEF1dGhvcj5GZWhyPC9BdXRob3I+PFllYXI+MjAwMDwvWWVhcj48UmVj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=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PEVuZE5vdGU+PENpdGU+PEF1dGhvcj5GZWhyPC9BdXRob3I+PFllYXI+MjAwMDwvWWVhcj48UmVj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=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sidRPr="00EE3C0F">
        <w:rPr>
          <w:rFonts w:ascii="Times New Roman" w:hAnsi="Times New Roman" w:cs="Times New Roman"/>
        </w:rPr>
      </w:r>
      <w:r w:rsidRPr="00EE3C0F">
        <w:rPr>
          <w:rFonts w:ascii="Times New Roman" w:hAnsi="Times New Roman" w:cs="Times New Roman"/>
        </w:rPr>
        <w:fldChar w:fldCharType="separate"/>
      </w:r>
      <w:r w:rsidR="00FF5906" w:rsidRPr="00FF5906">
        <w:rPr>
          <w:rFonts w:ascii="Times New Roman" w:hAnsi="Times New Roman" w:cs="Times New Roman"/>
          <w:noProof/>
          <w:vertAlign w:val="superscript"/>
        </w:rPr>
        <w:t>5,6</w:t>
      </w:r>
      <w:r w:rsidRPr="00EE3C0F">
        <w:rPr>
          <w:rFonts w:ascii="Times New Roman" w:hAnsi="Times New Roman" w:cs="Times New Roman"/>
        </w:rPr>
        <w:fldChar w:fldCharType="end"/>
      </w:r>
      <w:r w:rsidR="00417459">
        <w:rPr>
          <w:rFonts w:ascii="Times New Roman" w:hAnsi="Times New Roman" w:cs="Times New Roman"/>
        </w:rPr>
        <w:t xml:space="preserve">. </w:t>
      </w:r>
      <w:r w:rsidRPr="00EE3C0F">
        <w:rPr>
          <w:rFonts w:ascii="Times New Roman" w:hAnsi="Times New Roman" w:cs="Times New Roman"/>
        </w:rPr>
        <w:t xml:space="preserve">However, these studies </w:t>
      </w:r>
      <w:r w:rsidR="0029107A">
        <w:rPr>
          <w:rFonts w:ascii="Times New Roman" w:hAnsi="Times New Roman" w:cs="Times New Roman"/>
        </w:rPr>
        <w:t xml:space="preserve">often restricted the number of choices available to participants, limiting </w:t>
      </w:r>
      <w:r w:rsidRPr="00EE3C0F">
        <w:rPr>
          <w:rFonts w:ascii="Times New Roman" w:hAnsi="Times New Roman" w:cs="Times New Roman"/>
        </w:rPr>
        <w:t>interactions to one-shot instances</w:t>
      </w:r>
      <w:r w:rsidR="00073905" w:rsidRPr="00EE3C0F">
        <w:rPr>
          <w:rFonts w:ascii="Times New Roman" w:hAnsi="Times New Roman" w:cs="Times New Roman"/>
        </w:rPr>
        <w:t xml:space="preserve"> or </w:t>
      </w:r>
      <w:r w:rsidRPr="00EE3C0F">
        <w:rPr>
          <w:rFonts w:ascii="Times New Roman" w:hAnsi="Times New Roman" w:cs="Times New Roman"/>
        </w:rPr>
        <w:t>preventing participants from knowing what their peers did previously</w:t>
      </w:r>
      <w:r w:rsidR="00073905" w:rsidRPr="00EE3C0F">
        <w:rPr>
          <w:rFonts w:ascii="Times New Roman" w:hAnsi="Times New Roman" w:cs="Times New Roman"/>
        </w:rPr>
        <w:fldChar w:fldCharType="begin"/>
      </w:r>
      <w:r w:rsidR="00FF5906">
        <w:rPr>
          <w:rFonts w:ascii="Times New Roman" w:hAnsi="Times New Roman" w:cs="Times New Roman"/>
        </w:rPr>
        <w:instrText xml:space="preserve"> ADDIN EN.CITE &lt;EndNote&gt;&lt;Cite&gt;&lt;Author&gt;Raihani&lt;/Author&gt;&lt;Year&gt;2019&lt;/Year&gt;&lt;RecNum&gt;2&lt;/RecNum&gt;&lt;DisplayText&gt;&lt;style face="superscript"&gt;7&lt;/style&gt;&lt;/DisplayText&gt;&lt;record&gt;&lt;rec-number&gt;2&lt;/rec-number&gt;&lt;foreign-keys&gt;&lt;key app="EN" db-id="dp0a2t5e9rrzzie0fe6xp9x62pxafrrxr0et" timestamp="1652820184" guid="fca229e3-eea8-4398-a4dc-a8707b60e41d"&gt;2&lt;/key&gt;&lt;/foreign-keys&gt;&lt;ref-type name="Journal Article"&gt;17&lt;/ref-type&gt;&lt;contributors&gt;&lt;authors&gt;&lt;author&gt;Raihani, Nichola J.&lt;/author&gt;&lt;author&gt;Bshary, Redouan&lt;/author&gt;&lt;/authors&gt;&lt;/contributors&gt;&lt;titles&gt;&lt;title&gt;Punishment: one tool, many uses&lt;/title&gt;&lt;secondary-title&gt;Evolutionary Human Sciences&lt;/secondary-title&gt;&lt;/titles&gt;&lt;periodical&gt;&lt;full-title&gt;Evolutionary Human Sciences&lt;/full-title&gt;&lt;/periodical&gt;&lt;pages&gt;e12&lt;/pages&gt;&lt;volume&gt;1&lt;/volume&gt;&lt;edition&gt;2019/11/12&lt;/edition&gt;&lt;keywords&gt;&lt;keyword&gt;Competition&lt;/keyword&gt;&lt;keyword&gt;cooperation&lt;/keyword&gt;&lt;keyword&gt;fairness&lt;/keyword&gt;&lt;keyword&gt;punishment&lt;/keyword&gt;&lt;keyword&gt;spite&lt;/keyword&gt;&lt;/keywords&gt;&lt;dates&gt;&lt;year&gt;2019&lt;/year&gt;&lt;/dates&gt;&lt;publisher&gt;Cambridge University Press&lt;/publisher&gt;&lt;urls&gt;&lt;related-urls&gt;&lt;url&gt;https://www.cambridge.org/core/article/punishment-one-tool-many-uses/FD1940BB4D5A39D017A09D4C162B4D28&lt;/url&gt;&lt;/related-urls&gt;&lt;/urls&gt;&lt;custom7&gt;e12&lt;/custom7&gt;&lt;electronic-resource-num&gt;10.1017/ehs.2019.12&lt;/electronic-resource-num&gt;&lt;remote-database-name&gt;Cambridge Core&lt;/remote-database-name&gt;&lt;remote-database-provider&gt;Cambridge University Press&lt;/remote-database-provider&gt;&lt;/record&gt;&lt;/Cite&gt;&lt;/EndNote&gt;</w:instrText>
      </w:r>
      <w:r w:rsidR="00073905" w:rsidRPr="00EE3C0F">
        <w:rPr>
          <w:rFonts w:ascii="Times New Roman" w:hAnsi="Times New Roman" w:cs="Times New Roman"/>
        </w:rPr>
        <w:fldChar w:fldCharType="separate"/>
      </w:r>
      <w:r w:rsidR="00FF5906" w:rsidRPr="00FF5906">
        <w:rPr>
          <w:rFonts w:ascii="Times New Roman" w:hAnsi="Times New Roman" w:cs="Times New Roman"/>
          <w:noProof/>
          <w:vertAlign w:val="superscript"/>
        </w:rPr>
        <w:t>7</w:t>
      </w:r>
      <w:r w:rsidR="00073905" w:rsidRPr="00EE3C0F">
        <w:rPr>
          <w:rFonts w:ascii="Times New Roman" w:hAnsi="Times New Roman" w:cs="Times New Roman"/>
        </w:rPr>
        <w:fldChar w:fldCharType="end"/>
      </w:r>
      <w:r w:rsidR="00417459">
        <w:rPr>
          <w:rFonts w:ascii="Times New Roman" w:hAnsi="Times New Roman" w:cs="Times New Roman"/>
        </w:rPr>
        <w:t>.</w:t>
      </w:r>
      <w:r w:rsidRPr="00EE3C0F">
        <w:rPr>
          <w:rFonts w:ascii="Times New Roman" w:hAnsi="Times New Roman" w:cs="Times New Roman"/>
        </w:rPr>
        <w:t xml:space="preserve"> </w:t>
      </w:r>
      <w:r w:rsidR="0029107A">
        <w:rPr>
          <w:rFonts w:ascii="Times New Roman" w:hAnsi="Times New Roman" w:cs="Times New Roman"/>
        </w:rPr>
        <w:t>More recent studies have promoted that punishment</w:t>
      </w:r>
      <w:r w:rsidRPr="00EE3C0F">
        <w:rPr>
          <w:rFonts w:ascii="Times New Roman" w:hAnsi="Times New Roman" w:cs="Times New Roman"/>
        </w:rPr>
        <w:t xml:space="preserve"> offer</w:t>
      </w:r>
      <w:r w:rsidR="0029107A">
        <w:rPr>
          <w:rFonts w:ascii="Times New Roman" w:hAnsi="Times New Roman" w:cs="Times New Roman"/>
        </w:rPr>
        <w:t>s</w:t>
      </w:r>
      <w:r w:rsidRPr="00EE3C0F">
        <w:rPr>
          <w:rFonts w:ascii="Times New Roman" w:hAnsi="Times New Roman" w:cs="Times New Roman"/>
        </w:rPr>
        <w:t xml:space="preserve"> a competitive</w:t>
      </w:r>
      <w:r w:rsidR="00073905" w:rsidRPr="00EE3C0F">
        <w:rPr>
          <w:rFonts w:ascii="Times New Roman" w:hAnsi="Times New Roman" w:cs="Times New Roman"/>
        </w:rPr>
        <w:t xml:space="preserve"> outlet </w:t>
      </w:r>
      <w:r w:rsidRPr="00EE3C0F">
        <w:rPr>
          <w:rFonts w:ascii="Times New Roman" w:hAnsi="Times New Roman" w:cs="Times New Roman"/>
        </w:rPr>
        <w:t>for humans to minimize differences in fitness between targets and perpetrators</w:t>
      </w:r>
      <w:r w:rsidRPr="00EE3C0F">
        <w:rPr>
          <w:rFonts w:ascii="Times New Roman" w:hAnsi="Times New Roman" w:cs="Times New Roman"/>
        </w:rPr>
        <w:fldChar w:fldCharType="begin">
          <w:fldData xml:space="preserve">PEVuZE5vdGU+PENpdGU+PEF1dGhvcj5SYWloYW5pPC9BdXRob3I+PFllYXI+MjAxMjwvWWVhcj48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PEVuZE5vdGU+PENpdGU+PEF1dGhvcj5SYWloYW5pPC9BdXRob3I+PFllYXI+MjAxMjwvWWVhcj48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sidRPr="00EE3C0F">
        <w:rPr>
          <w:rFonts w:ascii="Times New Roman" w:hAnsi="Times New Roman" w:cs="Times New Roman"/>
        </w:rPr>
      </w:r>
      <w:r w:rsidRPr="00EE3C0F">
        <w:rPr>
          <w:rFonts w:ascii="Times New Roman" w:hAnsi="Times New Roman" w:cs="Times New Roman"/>
        </w:rPr>
        <w:fldChar w:fldCharType="separate"/>
      </w:r>
      <w:r w:rsidR="00FF5906" w:rsidRPr="00FF5906">
        <w:rPr>
          <w:rFonts w:ascii="Times New Roman" w:hAnsi="Times New Roman" w:cs="Times New Roman"/>
          <w:noProof/>
          <w:vertAlign w:val="superscript"/>
        </w:rPr>
        <w:t>9-11</w:t>
      </w:r>
      <w:r w:rsidRPr="00EE3C0F">
        <w:rPr>
          <w:rFonts w:ascii="Times New Roman" w:hAnsi="Times New Roman" w:cs="Times New Roman"/>
        </w:rPr>
        <w:fldChar w:fldCharType="end"/>
      </w:r>
      <w:r w:rsidR="00417459">
        <w:rPr>
          <w:rFonts w:ascii="Times New Roman" w:hAnsi="Times New Roman" w:cs="Times New Roman"/>
        </w:rPr>
        <w:t>,</w:t>
      </w:r>
      <w:r w:rsidR="00073905" w:rsidRPr="00EE3C0F">
        <w:rPr>
          <w:rFonts w:ascii="Times New Roman" w:hAnsi="Times New Roman" w:cs="Times New Roman"/>
        </w:rPr>
        <w:t xml:space="preserve"> ultimately leading to more cooperation </w:t>
      </w:r>
      <w:r w:rsidR="0029107A">
        <w:rPr>
          <w:rFonts w:ascii="Times New Roman" w:hAnsi="Times New Roman" w:cs="Times New Roman"/>
        </w:rPr>
        <w:t>once the fitness gaps are reduced.</w:t>
      </w:r>
      <w:r w:rsidR="00073905" w:rsidRPr="00EE3C0F">
        <w:rPr>
          <w:rFonts w:ascii="Times New Roman" w:hAnsi="Times New Roman" w:cs="Times New Roman"/>
        </w:rPr>
        <w:t xml:space="preserve"> </w:t>
      </w:r>
      <w:r w:rsidR="0029107A">
        <w:rPr>
          <w:rFonts w:ascii="Times New Roman" w:hAnsi="Times New Roman" w:cs="Times New Roman"/>
        </w:rPr>
        <w:t>Ultimately, i</w:t>
      </w:r>
      <w:r w:rsidR="00073905" w:rsidRPr="00EE3C0F">
        <w:rPr>
          <w:rFonts w:ascii="Times New Roman" w:hAnsi="Times New Roman" w:cs="Times New Roman"/>
        </w:rPr>
        <w:t xml:space="preserve">t is probable that </w:t>
      </w:r>
      <w:r w:rsidR="002E704A" w:rsidRPr="00EE3C0F">
        <w:rPr>
          <w:rFonts w:ascii="Times New Roman" w:hAnsi="Times New Roman" w:cs="Times New Roman"/>
        </w:rPr>
        <w:t>punishment</w:t>
      </w:r>
      <w:r w:rsidR="00073905" w:rsidRPr="00EE3C0F">
        <w:rPr>
          <w:rFonts w:ascii="Times New Roman" w:hAnsi="Times New Roman" w:cs="Times New Roman"/>
        </w:rPr>
        <w:t xml:space="preserve"> is not fully explained by either of these two theoretical mechanisms</w:t>
      </w:r>
      <w:r w:rsidR="00BB404B" w:rsidRPr="00EE3C0F">
        <w:rPr>
          <w:rFonts w:ascii="Times New Roman" w:hAnsi="Times New Roman" w:cs="Times New Roman"/>
        </w:rPr>
        <w:t xml:space="preserve">, especially when evaluated </w:t>
      </w:r>
      <w:r w:rsidR="00C834A7" w:rsidRPr="00EE3C0F">
        <w:rPr>
          <w:rFonts w:ascii="Times New Roman" w:hAnsi="Times New Roman" w:cs="Times New Roman"/>
        </w:rPr>
        <w:t>in human social networks that model real-world</w:t>
      </w:r>
      <w:r w:rsidR="00764A78" w:rsidRPr="00EE3C0F">
        <w:rPr>
          <w:rFonts w:ascii="Times New Roman" w:hAnsi="Times New Roman" w:cs="Times New Roman"/>
        </w:rPr>
        <w:t xml:space="preserve">, </w:t>
      </w:r>
      <w:r w:rsidR="009378F3">
        <w:rPr>
          <w:rFonts w:ascii="Times New Roman" w:hAnsi="Times New Roman" w:cs="Times New Roman"/>
        </w:rPr>
        <w:t xml:space="preserve">repeated </w:t>
      </w:r>
      <w:r w:rsidR="00C834A7" w:rsidRPr="00EE3C0F">
        <w:rPr>
          <w:rFonts w:ascii="Times New Roman" w:hAnsi="Times New Roman" w:cs="Times New Roman"/>
        </w:rPr>
        <w:t>interactions</w:t>
      </w:r>
      <w:r w:rsidR="009378F3">
        <w:rPr>
          <w:rFonts w:ascii="Times New Roman" w:hAnsi="Times New Roman" w:cs="Times New Roman"/>
        </w:rPr>
        <w:t>.</w:t>
      </w:r>
    </w:p>
    <w:p w14:paraId="0C795FD9" w14:textId="29FDC687" w:rsidR="00CF02E3" w:rsidRPr="00EE3C0F" w:rsidRDefault="009378F3" w:rsidP="008E7AE1">
      <w:pPr>
        <w:ind w:firstLine="720"/>
        <w:rPr>
          <w:rFonts w:ascii="Times New Roman" w:hAnsi="Times New Roman" w:cs="Times New Roman"/>
        </w:rPr>
      </w:pPr>
      <w:commentRangeStart w:id="5"/>
      <w:r>
        <w:rPr>
          <w:rFonts w:ascii="Times New Roman" w:hAnsi="Times New Roman" w:cs="Times New Roman"/>
        </w:rPr>
        <w:t xml:space="preserve">Prior research evaluating such repeated interactions </w:t>
      </w:r>
      <w:commentRangeEnd w:id="5"/>
      <w:r w:rsidR="006C5263">
        <w:rPr>
          <w:rStyle w:val="CommentReference"/>
          <w:kern w:val="0"/>
          <w14:ligatures w14:val="none"/>
        </w:rPr>
        <w:commentReference w:id="5"/>
      </w:r>
      <w:r>
        <w:rPr>
          <w:rFonts w:ascii="Times New Roman" w:hAnsi="Times New Roman" w:cs="Times New Roman"/>
        </w:rPr>
        <w:t>suggests</w:t>
      </w:r>
      <w:r w:rsidR="00764A78" w:rsidRPr="00EE3C0F">
        <w:rPr>
          <w:rFonts w:ascii="Times New Roman" w:hAnsi="Times New Roman" w:cs="Times New Roman"/>
        </w:rPr>
        <w:t xml:space="preserve"> that humans must balance between </w:t>
      </w:r>
      <w:r>
        <w:rPr>
          <w:rFonts w:ascii="Times New Roman" w:hAnsi="Times New Roman" w:cs="Times New Roman"/>
        </w:rPr>
        <w:t>cooperative and non-cooperative behavior</w:t>
      </w:r>
      <w:r w:rsidR="00764A78" w:rsidRPr="00EE3C0F">
        <w:rPr>
          <w:rFonts w:ascii="Times New Roman" w:hAnsi="Times New Roman" w:cs="Times New Roman"/>
        </w:rPr>
        <w:t xml:space="preserve"> and that reciprocity</w:t>
      </w:r>
      <w:r w:rsidR="000158E2" w:rsidRPr="00EE3C0F">
        <w:rPr>
          <w:rFonts w:ascii="Times New Roman" w:hAnsi="Times New Roman" w:cs="Times New Roman"/>
        </w:rPr>
        <w:t xml:space="preserve"> with one’s social environment </w:t>
      </w:r>
      <w:r w:rsidR="00764A78" w:rsidRPr="00EE3C0F">
        <w:rPr>
          <w:rFonts w:ascii="Times New Roman" w:hAnsi="Times New Roman" w:cs="Times New Roman"/>
        </w:rPr>
        <w:t xml:space="preserve">shifts the </w:t>
      </w:r>
      <w:r w:rsidR="00D663A9" w:rsidRPr="00EE3C0F">
        <w:rPr>
          <w:rFonts w:ascii="Times New Roman" w:hAnsi="Times New Roman" w:cs="Times New Roman"/>
        </w:rPr>
        <w:t xml:space="preserve">balance </w:t>
      </w:r>
      <w:r>
        <w:rPr>
          <w:rFonts w:ascii="Times New Roman" w:hAnsi="Times New Roman" w:cs="Times New Roman"/>
        </w:rPr>
        <w:t>between cooperation and non-cooperative behaviors like defection</w:t>
      </w:r>
      <w:r w:rsidR="000158E2" w:rsidRPr="00EE3C0F">
        <w:rPr>
          <w:rFonts w:ascii="Times New Roman" w:hAnsi="Times New Roman" w:cs="Times New Roman"/>
        </w:rPr>
        <w:fldChar w:fldCharType="begin">
          <w:fldData xml:space="preserve">PEVuZE5vdGU+PENpdGU+PEF1dGhvcj5OaXNoaTwvQXV0aG9yPjxZZWFyPjIwMTY8L1llYXI+PFJl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PEVuZE5vdGU+PENpdGU+PEF1dGhvcj5OaXNoaTwvQXV0aG9yPjxZZWFyPjIwMTY8L1llYXI+PFJl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sidR="000158E2" w:rsidRPr="00EE3C0F">
        <w:rPr>
          <w:rFonts w:ascii="Times New Roman" w:hAnsi="Times New Roman" w:cs="Times New Roman"/>
        </w:rPr>
      </w:r>
      <w:r w:rsidR="000158E2" w:rsidRPr="00EE3C0F">
        <w:rPr>
          <w:rFonts w:ascii="Times New Roman" w:hAnsi="Times New Roman" w:cs="Times New Roman"/>
        </w:rPr>
        <w:fldChar w:fldCharType="separate"/>
      </w:r>
      <w:r w:rsidR="00FF5906" w:rsidRPr="00FF5906">
        <w:rPr>
          <w:rFonts w:ascii="Times New Roman" w:hAnsi="Times New Roman" w:cs="Times New Roman"/>
          <w:noProof/>
          <w:vertAlign w:val="superscript"/>
        </w:rPr>
        <w:t>12,13</w:t>
      </w:r>
      <w:r w:rsidR="000158E2" w:rsidRPr="00EE3C0F">
        <w:rPr>
          <w:rFonts w:ascii="Times New Roman" w:hAnsi="Times New Roman" w:cs="Times New Roman"/>
        </w:rPr>
        <w:fldChar w:fldCharType="end"/>
      </w:r>
      <w:r w:rsidR="00417459">
        <w:rPr>
          <w:rFonts w:ascii="Times New Roman" w:hAnsi="Times New Roman" w:cs="Times New Roman"/>
        </w:rPr>
        <w:t>.</w:t>
      </w:r>
      <w:r w:rsidR="0029107A">
        <w:rPr>
          <w:rFonts w:ascii="Times New Roman" w:hAnsi="Times New Roman" w:cs="Times New Roman"/>
        </w:rPr>
        <w:t xml:space="preserve"> </w:t>
      </w:r>
      <w:r w:rsidR="000158E2" w:rsidRPr="00EE3C0F">
        <w:rPr>
          <w:rFonts w:ascii="Times New Roman" w:hAnsi="Times New Roman" w:cs="Times New Roman"/>
        </w:rPr>
        <w:t xml:space="preserve">Additionally, behaviors that </w:t>
      </w:r>
      <w:r>
        <w:rPr>
          <w:rFonts w:ascii="Times New Roman" w:hAnsi="Times New Roman" w:cs="Times New Roman"/>
        </w:rPr>
        <w:t xml:space="preserve">were concordant with </w:t>
      </w:r>
      <w:r w:rsidR="000158E2" w:rsidRPr="00EE3C0F">
        <w:rPr>
          <w:rFonts w:ascii="Times New Roman" w:hAnsi="Times New Roman" w:cs="Times New Roman"/>
        </w:rPr>
        <w:t xml:space="preserve">the social environment </w:t>
      </w:r>
      <w:r>
        <w:rPr>
          <w:rFonts w:ascii="Times New Roman" w:hAnsi="Times New Roman" w:cs="Times New Roman"/>
        </w:rPr>
        <w:t xml:space="preserve">(i.e., cooperation in a cooperative environment) </w:t>
      </w:r>
      <w:r w:rsidR="000158E2" w:rsidRPr="00EE3C0F">
        <w:rPr>
          <w:rFonts w:ascii="Times New Roman" w:hAnsi="Times New Roman" w:cs="Times New Roman"/>
        </w:rPr>
        <w:t xml:space="preserve">were found to be faster than discordant </w:t>
      </w:r>
      <w:r>
        <w:rPr>
          <w:rFonts w:ascii="Times New Roman" w:hAnsi="Times New Roman" w:cs="Times New Roman"/>
        </w:rPr>
        <w:t>behaviors</w:t>
      </w:r>
      <w:r w:rsidR="000158E2" w:rsidRPr="00EE3C0F">
        <w:rPr>
          <w:rFonts w:ascii="Times New Roman" w:hAnsi="Times New Roman" w:cs="Times New Roman"/>
        </w:rPr>
        <w:fldChar w:fldCharType="begin">
          <w:fldData xml:space="preserve">PEVuZE5vdGU+PENpdGU+PEF1dGhvcj5OaXNoaTwvQXV0aG9yPjxZZWFyPjIwMTY8L1llYXI+PFJl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PEVuZE5vdGU+PENpdGU+PEF1dGhvcj5OaXNoaTwvQXV0aG9yPjxZZWFyPjIwMTY8L1llYXI+PFJl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sidR="000158E2" w:rsidRPr="00EE3C0F">
        <w:rPr>
          <w:rFonts w:ascii="Times New Roman" w:hAnsi="Times New Roman" w:cs="Times New Roman"/>
        </w:rPr>
      </w:r>
      <w:r w:rsidR="000158E2" w:rsidRPr="00EE3C0F">
        <w:rPr>
          <w:rFonts w:ascii="Times New Roman" w:hAnsi="Times New Roman" w:cs="Times New Roman"/>
        </w:rPr>
        <w:fldChar w:fldCharType="separate"/>
      </w:r>
      <w:r w:rsidR="00FF5906" w:rsidRPr="00FF5906">
        <w:rPr>
          <w:rFonts w:ascii="Times New Roman" w:hAnsi="Times New Roman" w:cs="Times New Roman"/>
          <w:noProof/>
          <w:vertAlign w:val="superscript"/>
        </w:rPr>
        <w:t>12,14</w:t>
      </w:r>
      <w:r w:rsidR="000158E2" w:rsidRPr="00EE3C0F">
        <w:rPr>
          <w:rFonts w:ascii="Times New Roman" w:hAnsi="Times New Roman" w:cs="Times New Roman"/>
        </w:rPr>
        <w:fldChar w:fldCharType="end"/>
      </w:r>
      <w:r>
        <w:rPr>
          <w:rFonts w:ascii="Times New Roman" w:hAnsi="Times New Roman" w:cs="Times New Roman"/>
        </w:rPr>
        <w:t>.</w:t>
      </w:r>
      <w:r w:rsidR="000158E2" w:rsidRPr="00EE3C0F">
        <w:rPr>
          <w:rFonts w:ascii="Times New Roman" w:hAnsi="Times New Roman" w:cs="Times New Roman"/>
        </w:rPr>
        <w:t xml:space="preserve"> </w:t>
      </w:r>
      <w:r w:rsidR="00AA448F">
        <w:rPr>
          <w:rFonts w:ascii="Times New Roman" w:hAnsi="Times New Roman" w:cs="Times New Roman"/>
        </w:rPr>
        <w:t xml:space="preserve">These </w:t>
      </w:r>
      <w:r>
        <w:rPr>
          <w:rFonts w:ascii="Times New Roman" w:hAnsi="Times New Roman" w:cs="Times New Roman"/>
        </w:rPr>
        <w:t>findings indicate</w:t>
      </w:r>
      <w:r w:rsidR="00AA448F">
        <w:rPr>
          <w:rFonts w:ascii="Times New Roman" w:hAnsi="Times New Roman" w:cs="Times New Roman"/>
        </w:rPr>
        <w:t xml:space="preserve"> that </w:t>
      </w:r>
      <w:r w:rsidR="0029107A">
        <w:rPr>
          <w:rFonts w:ascii="Times New Roman" w:hAnsi="Times New Roman" w:cs="Times New Roman"/>
        </w:rPr>
        <w:t>cooperation should be the dominant behavior when a majority of network members choose to cooperate</w:t>
      </w:r>
      <w:r w:rsidR="00AA448F">
        <w:rPr>
          <w:rFonts w:ascii="Times New Roman" w:hAnsi="Times New Roman" w:cs="Times New Roman"/>
        </w:rPr>
        <w:t xml:space="preserve"> and that</w:t>
      </w:r>
      <w:r>
        <w:rPr>
          <w:rFonts w:ascii="Times New Roman" w:hAnsi="Times New Roman" w:cs="Times New Roman"/>
        </w:rPr>
        <w:t xml:space="preserve"> decision</w:t>
      </w:r>
      <w:r w:rsidR="00AA448F">
        <w:rPr>
          <w:rFonts w:ascii="Times New Roman" w:hAnsi="Times New Roman" w:cs="Times New Roman"/>
        </w:rPr>
        <w:t xml:space="preserve"> conflicts – moments when responses that differ from the common choice in one’s social environment – are </w:t>
      </w:r>
      <w:r w:rsidR="00417459">
        <w:rPr>
          <w:rFonts w:ascii="Times New Roman" w:hAnsi="Times New Roman" w:cs="Times New Roman"/>
        </w:rPr>
        <w:t>a driver of</w:t>
      </w:r>
      <w:r w:rsidR="00AA448F">
        <w:rPr>
          <w:rFonts w:ascii="Times New Roman" w:hAnsi="Times New Roman" w:cs="Times New Roman"/>
        </w:rPr>
        <w:t xml:space="preserve"> slow decisions</w:t>
      </w:r>
      <w:r w:rsidR="00AA448F">
        <w:rPr>
          <w:rFonts w:ascii="Times New Roman" w:hAnsi="Times New Roman" w:cs="Times New Roman"/>
        </w:rPr>
        <w:fldChar w:fldCharType="begin"/>
      </w:r>
      <w:r w:rsidR="00FF5906">
        <w:rPr>
          <w:rFonts w:ascii="Times New Roman" w:hAnsi="Times New Roman" w:cs="Times New Roman"/>
        </w:rPr>
        <w:instrText xml:space="preserve"> ADDIN EN.CITE &lt;EndNote&gt;&lt;Cite&gt;&lt;Author&gt;Diederich&lt;/Author&gt;&lt;Year&gt;2003&lt;/Year&gt;&lt;RecNum&gt;142&lt;/RecNum&gt;&lt;DisplayText&gt;&lt;style face="superscript"&gt;15&lt;/style&gt;&lt;/DisplayText&gt;&lt;record&gt;&lt;rec-number&gt;142&lt;/rec-number&gt;&lt;foreign-keys&gt;&lt;key app="EN" db-id="dp0a2t5e9rrzzie0fe6xp9x62pxafrrxr0et" timestamp="1686874445" guid="1dbb2cf0-8e6c-4b84-a9fd-5506d9d10735"&gt;142&lt;/key&gt;&lt;/foreign-keys&gt;&lt;ref-type name="Journal Article"&gt;17&lt;/ref-type&gt;&lt;contributors&gt;&lt;authors&gt;&lt;author&gt;Diederich, Adele&lt;/author&gt;&lt;/authors&gt;&lt;/contributors&gt;&lt;titles&gt;&lt;title&gt;Decision making under conflict: Decision time as a measure of conflict strength&lt;/title&gt;&lt;secondary-title&gt;Psychonomic bulletin &amp;amp; review&lt;/secondary-title&gt;&lt;/titles&gt;&lt;pages&gt;167-176&lt;/pages&gt;&lt;volume&gt;10&lt;/volume&gt;&lt;number&gt;1&lt;/number&gt;&lt;dates&gt;&lt;year&gt;2003&lt;/year&gt;&lt;/dates&gt;&lt;isbn&gt;1069-9384&lt;/isbn&gt;&lt;urls&gt;&lt;/urls&gt;&lt;/record&gt;&lt;/Cite&gt;&lt;/EndNote&gt;</w:instrText>
      </w:r>
      <w:r w:rsidR="00AA448F">
        <w:rPr>
          <w:rFonts w:ascii="Times New Roman" w:hAnsi="Times New Roman" w:cs="Times New Roman"/>
        </w:rPr>
        <w:fldChar w:fldCharType="separate"/>
      </w:r>
      <w:r w:rsidR="00FF5906" w:rsidRPr="00FF5906">
        <w:rPr>
          <w:rFonts w:ascii="Times New Roman" w:hAnsi="Times New Roman" w:cs="Times New Roman"/>
          <w:noProof/>
          <w:vertAlign w:val="superscript"/>
        </w:rPr>
        <w:t>15</w:t>
      </w:r>
      <w:r w:rsidR="00AA448F">
        <w:rPr>
          <w:rFonts w:ascii="Times New Roman" w:hAnsi="Times New Roman" w:cs="Times New Roman"/>
        </w:rPr>
        <w:fldChar w:fldCharType="end"/>
      </w:r>
      <w:r w:rsidR="00417459">
        <w:rPr>
          <w:rFonts w:ascii="Times New Roman" w:hAnsi="Times New Roman" w:cs="Times New Roman"/>
        </w:rPr>
        <w:t>.</w:t>
      </w:r>
      <w:r w:rsidR="00AA448F">
        <w:rPr>
          <w:rFonts w:ascii="Times New Roman" w:hAnsi="Times New Roman" w:cs="Times New Roman"/>
        </w:rPr>
        <w:t xml:space="preserve"> </w:t>
      </w:r>
      <w:r w:rsidR="000158E2" w:rsidRPr="00EE3C0F">
        <w:rPr>
          <w:rFonts w:ascii="Times New Roman" w:hAnsi="Times New Roman" w:cs="Times New Roman"/>
        </w:rPr>
        <w:t xml:space="preserve">However, </w:t>
      </w:r>
      <w:r w:rsidR="0029107A">
        <w:rPr>
          <w:rFonts w:ascii="Times New Roman" w:hAnsi="Times New Roman" w:cs="Times New Roman"/>
        </w:rPr>
        <w:t>these studies, like the laboratory experiments mentioned previously, did not allow participants to punish each other.</w:t>
      </w:r>
      <w:r w:rsidR="0029107A" w:rsidRPr="00EE3C0F">
        <w:rPr>
          <w:rFonts w:ascii="Times New Roman" w:hAnsi="Times New Roman" w:cs="Times New Roman"/>
        </w:rPr>
        <w:t xml:space="preserve"> </w:t>
      </w:r>
      <w:commentRangeStart w:id="6"/>
      <w:r w:rsidR="00417459">
        <w:rPr>
          <w:rFonts w:ascii="Times New Roman" w:hAnsi="Times New Roman" w:cs="Times New Roman"/>
        </w:rPr>
        <w:t xml:space="preserve">Therefore, to address this gap in the literature, </w:t>
      </w:r>
      <w:r w:rsidR="00AA448F">
        <w:rPr>
          <w:rFonts w:ascii="Times New Roman" w:hAnsi="Times New Roman" w:cs="Times New Roman"/>
        </w:rPr>
        <w:t>we aimed to evaluate how punishment emerged</w:t>
      </w:r>
      <w:r>
        <w:rPr>
          <w:rFonts w:ascii="Times New Roman" w:hAnsi="Times New Roman" w:cs="Times New Roman"/>
        </w:rPr>
        <w:t xml:space="preserve"> and persisted</w:t>
      </w:r>
      <w:r w:rsidR="00AA448F">
        <w:rPr>
          <w:rFonts w:ascii="Times New Roman" w:hAnsi="Times New Roman" w:cs="Times New Roman"/>
        </w:rPr>
        <w:t xml:space="preserve"> in a</w:t>
      </w:r>
      <w:r>
        <w:rPr>
          <w:rFonts w:ascii="Times New Roman" w:hAnsi="Times New Roman" w:cs="Times New Roman"/>
        </w:rPr>
        <w:t xml:space="preserve">n experimental </w:t>
      </w:r>
      <w:r w:rsidR="00AA448F">
        <w:rPr>
          <w:rFonts w:ascii="Times New Roman" w:hAnsi="Times New Roman" w:cs="Times New Roman"/>
        </w:rPr>
        <w:t xml:space="preserve">network environment, if decision </w:t>
      </w:r>
      <w:r>
        <w:rPr>
          <w:rFonts w:ascii="Times New Roman" w:hAnsi="Times New Roman" w:cs="Times New Roman"/>
        </w:rPr>
        <w:t xml:space="preserve">speeds </w:t>
      </w:r>
      <w:r w:rsidR="00AA448F">
        <w:rPr>
          <w:rFonts w:ascii="Times New Roman" w:hAnsi="Times New Roman" w:cs="Times New Roman"/>
        </w:rPr>
        <w:t>aligned with</w:t>
      </w:r>
      <w:r>
        <w:rPr>
          <w:rFonts w:ascii="Times New Roman" w:hAnsi="Times New Roman" w:cs="Times New Roman"/>
        </w:rPr>
        <w:t xml:space="preserve"> the hypothesis of</w:t>
      </w:r>
      <w:r w:rsidR="00AA448F">
        <w:rPr>
          <w:rFonts w:ascii="Times New Roman" w:hAnsi="Times New Roman" w:cs="Times New Roman"/>
        </w:rPr>
        <w:t xml:space="preserve"> decision conflict</w:t>
      </w:r>
      <w:r>
        <w:rPr>
          <w:rFonts w:ascii="Times New Roman" w:hAnsi="Times New Roman" w:cs="Times New Roman"/>
        </w:rPr>
        <w:t>s</w:t>
      </w:r>
      <w:r w:rsidR="00AA448F">
        <w:rPr>
          <w:rFonts w:ascii="Times New Roman" w:hAnsi="Times New Roman" w:cs="Times New Roman"/>
        </w:rPr>
        <w:t xml:space="preserve"> </w:t>
      </w:r>
      <w:r>
        <w:rPr>
          <w:rFonts w:ascii="Times New Roman" w:hAnsi="Times New Roman" w:cs="Times New Roman"/>
        </w:rPr>
        <w:t>when punishment was a possible option,</w:t>
      </w:r>
      <w:r w:rsidR="00AA448F">
        <w:rPr>
          <w:rFonts w:ascii="Times New Roman" w:hAnsi="Times New Roman" w:cs="Times New Roman"/>
        </w:rPr>
        <w:t xml:space="preserve"> and if </w:t>
      </w:r>
      <w:r>
        <w:rPr>
          <w:rFonts w:ascii="Times New Roman" w:hAnsi="Times New Roman" w:cs="Times New Roman"/>
        </w:rPr>
        <w:t xml:space="preserve">externally </w:t>
      </w:r>
      <w:r w:rsidR="00AA448F">
        <w:rPr>
          <w:rFonts w:ascii="Times New Roman" w:hAnsi="Times New Roman" w:cs="Times New Roman"/>
        </w:rPr>
        <w:t>implementing a time limit could reduce the occurrence of punishment.</w:t>
      </w:r>
      <w:commentRangeEnd w:id="6"/>
      <w:r w:rsidR="006C5263">
        <w:rPr>
          <w:rStyle w:val="CommentReference"/>
          <w:kern w:val="0"/>
          <w14:ligatures w14:val="none"/>
        </w:rPr>
        <w:commentReference w:id="6"/>
      </w:r>
    </w:p>
    <w:p w14:paraId="63D05EA8" w14:textId="0FCB1885" w:rsidR="00073905" w:rsidRPr="00EE3C0F" w:rsidRDefault="00073905" w:rsidP="00773204">
      <w:pPr>
        <w:rPr>
          <w:rFonts w:ascii="Times New Roman" w:hAnsi="Times New Roman" w:cs="Times New Roman"/>
        </w:rPr>
      </w:pPr>
      <w:r w:rsidRPr="00EE3C0F">
        <w:rPr>
          <w:rFonts w:ascii="Times New Roman" w:hAnsi="Times New Roman" w:cs="Times New Roman"/>
        </w:rPr>
        <w:tab/>
      </w:r>
    </w:p>
    <w:p w14:paraId="2FDB8FB3" w14:textId="08006E39" w:rsidR="00146C6B" w:rsidRPr="00EE3C0F" w:rsidRDefault="00146C6B" w:rsidP="00773204">
      <w:pPr>
        <w:rPr>
          <w:rFonts w:ascii="Times New Roman" w:hAnsi="Times New Roman" w:cs="Times New Roman"/>
        </w:rPr>
      </w:pPr>
      <w:commentRangeStart w:id="7"/>
      <w:r w:rsidRPr="00EE3C0F">
        <w:rPr>
          <w:rFonts w:ascii="Times New Roman" w:hAnsi="Times New Roman" w:cs="Times New Roman"/>
          <w:b/>
          <w:bCs/>
        </w:rPr>
        <w:t>Methods</w:t>
      </w:r>
      <w:commentRangeEnd w:id="7"/>
      <w:r w:rsidR="008D3739">
        <w:rPr>
          <w:rStyle w:val="CommentReference"/>
          <w:kern w:val="0"/>
          <w14:ligatures w14:val="none"/>
        </w:rPr>
        <w:commentReference w:id="7"/>
      </w:r>
    </w:p>
    <w:p w14:paraId="794FB41D" w14:textId="77777777" w:rsidR="003D1F83" w:rsidRPr="00EE3C0F" w:rsidRDefault="003D1F83" w:rsidP="003D1F83">
      <w:pPr>
        <w:jc w:val="both"/>
        <w:rPr>
          <w:rFonts w:ascii="Times New Roman" w:hAnsi="Times New Roman" w:cs="Times New Roman"/>
        </w:rPr>
      </w:pPr>
    </w:p>
    <w:p w14:paraId="2DD4B5CE" w14:textId="07B5EEBB" w:rsidR="00F0013F" w:rsidRPr="00EE3C0F" w:rsidRDefault="00417459" w:rsidP="00D663A9">
      <w:pPr>
        <w:ind w:firstLine="720"/>
        <w:rPr>
          <w:rFonts w:ascii="Times New Roman" w:hAnsi="Times New Roman" w:cs="Times New Roman"/>
        </w:rPr>
      </w:pPr>
      <w:r>
        <w:rPr>
          <w:rFonts w:ascii="Times New Roman" w:hAnsi="Times New Roman" w:cs="Times New Roman"/>
        </w:rPr>
        <w:t>We</w:t>
      </w:r>
      <w:r w:rsidR="00F0013F" w:rsidRPr="00EE3C0F">
        <w:rPr>
          <w:rFonts w:ascii="Times New Roman" w:hAnsi="Times New Roman" w:cs="Times New Roman"/>
        </w:rPr>
        <w:t xml:space="preserve"> implemented two series of repeated public goods game (PGG) involving </w:t>
      </w:r>
      <w:commentRangeStart w:id="8"/>
      <w:r w:rsidR="00F0013F" w:rsidRPr="00EE3C0F">
        <w:rPr>
          <w:rFonts w:ascii="Times New Roman" w:hAnsi="Times New Roman" w:cs="Times New Roman"/>
        </w:rPr>
        <w:t xml:space="preserve">human players </w:t>
      </w:r>
      <w:commentRangeEnd w:id="8"/>
      <w:r w:rsidR="008D3739">
        <w:rPr>
          <w:rStyle w:val="CommentReference"/>
          <w:kern w:val="0"/>
          <w14:ligatures w14:val="none"/>
        </w:rPr>
        <w:commentReference w:id="8"/>
      </w:r>
      <w:r w:rsidR="00F0013F" w:rsidRPr="00EE3C0F">
        <w:rPr>
          <w:rFonts w:ascii="Times New Roman" w:hAnsi="Times New Roman" w:cs="Times New Roman"/>
        </w:rPr>
        <w:t>embedded in dynamic social networks</w:t>
      </w:r>
      <w:r w:rsidR="00D663A9" w:rsidRPr="00EE3C0F">
        <w:rPr>
          <w:rFonts w:ascii="Times New Roman" w:hAnsi="Times New Roman" w:cs="Times New Roman"/>
        </w:rPr>
        <w:t xml:space="preserve">. </w:t>
      </w:r>
      <w:r w:rsidR="00F0013F" w:rsidRPr="00EE3C0F">
        <w:rPr>
          <w:rFonts w:ascii="Times New Roman" w:hAnsi="Times New Roman" w:cs="Times New Roman"/>
        </w:rPr>
        <w:t xml:space="preserve">In the </w:t>
      </w:r>
      <w:commentRangeStart w:id="9"/>
      <w:r w:rsidR="00F0013F" w:rsidRPr="00EE3C0F">
        <w:rPr>
          <w:rFonts w:ascii="Times New Roman" w:hAnsi="Times New Roman" w:cs="Times New Roman"/>
        </w:rPr>
        <w:t xml:space="preserve">first series (“Experiment </w:t>
      </w:r>
      <w:r w:rsidR="00415104" w:rsidRPr="00EE3C0F">
        <w:rPr>
          <w:rFonts w:ascii="Times New Roman" w:hAnsi="Times New Roman" w:cs="Times New Roman"/>
        </w:rPr>
        <w:t>A</w:t>
      </w:r>
      <w:r w:rsidR="00F0013F" w:rsidRPr="00EE3C0F">
        <w:rPr>
          <w:rFonts w:ascii="Times New Roman" w:hAnsi="Times New Roman" w:cs="Times New Roman"/>
        </w:rPr>
        <w:t xml:space="preserve">”), </w:t>
      </w:r>
      <w:commentRangeEnd w:id="9"/>
      <w:r w:rsidR="008D3739">
        <w:rPr>
          <w:rStyle w:val="CommentReference"/>
          <w:kern w:val="0"/>
          <w14:ligatures w14:val="none"/>
        </w:rPr>
        <w:commentReference w:id="9"/>
      </w:r>
      <w:r w:rsidR="00F0013F" w:rsidRPr="00EE3C0F">
        <w:rPr>
          <w:rFonts w:ascii="Times New Roman" w:hAnsi="Times New Roman" w:cs="Times New Roman"/>
        </w:rPr>
        <w:t xml:space="preserve">we introduced a </w:t>
      </w:r>
      <w:r w:rsidR="00D663A9" w:rsidRPr="00EE3C0F">
        <w:rPr>
          <w:rFonts w:ascii="Times New Roman" w:hAnsi="Times New Roman" w:cs="Times New Roman"/>
        </w:rPr>
        <w:t xml:space="preserve">punishment </w:t>
      </w:r>
      <w:r w:rsidR="00F0013F" w:rsidRPr="00EE3C0F">
        <w:rPr>
          <w:rFonts w:ascii="Times New Roman" w:hAnsi="Times New Roman" w:cs="Times New Roman"/>
        </w:rPr>
        <w:t>option to a previously-used</w:t>
      </w:r>
      <w:r>
        <w:rPr>
          <w:rFonts w:ascii="Times New Roman" w:hAnsi="Times New Roman" w:cs="Times New Roman"/>
        </w:rPr>
        <w:t xml:space="preserve"> network-based</w:t>
      </w:r>
      <w:r w:rsidR="00F0013F" w:rsidRPr="00EE3C0F">
        <w:rPr>
          <w:rFonts w:ascii="Times New Roman" w:hAnsi="Times New Roman" w:cs="Times New Roman"/>
        </w:rPr>
        <w:t xml:space="preserve"> framework</w:t>
      </w:r>
      <w:r>
        <w:rPr>
          <w:rFonts w:ascii="Times New Roman" w:hAnsi="Times New Roman" w:cs="Times New Roman"/>
        </w:rPr>
        <w:t>.</w:t>
      </w:r>
      <w:r w:rsidR="00F0013F" w:rsidRPr="00EE3C0F">
        <w:rPr>
          <w:rFonts w:ascii="Times New Roman" w:hAnsi="Times New Roman" w:cs="Times New Roman"/>
        </w:rPr>
        <w:fldChar w:fldCharType="begin"/>
      </w:r>
      <w:r w:rsidR="00FF5906">
        <w:rPr>
          <w:rFonts w:ascii="Times New Roman" w:hAnsi="Times New Roman" w:cs="Times New Roman"/>
        </w:rPr>
        <w:instrText xml:space="preserve"> ADDIN EN.CITE &lt;EndNote&gt;&lt;Cite&gt;&lt;Author&gt;Nishi&lt;/Author&gt;&lt;Year&gt;2015&lt;/Year&gt;&lt;RecNum&gt;3&lt;/RecNum&gt;&lt;DisplayText&gt;&lt;style face="superscript"&gt;16&lt;/style&gt;&lt;/DisplayText&gt;&lt;record&gt;&lt;rec-number&gt;3&lt;/rec-number&gt;&lt;foreign-keys&gt;&lt;key app="EN" db-id="dp0a2t5e9rrzzie0fe6xp9x62pxafrrxr0et" timestamp="1652820241" guid="e4af863b-0d23-420c-ae4a-c0b2fa07e4a0"&gt;3&lt;/key&gt;&lt;/foreign-keys&gt;&lt;ref-type name="Journal Article"&gt;17&lt;/ref-type&gt;&lt;contributors&gt;&lt;authors&gt;&lt;author&gt;Nishi, Akihiro&lt;/author&gt;&lt;author&gt;Shirado, Hirokazu&lt;/author&gt;&lt;author&gt;Rand, David G.&lt;/author&gt;&lt;author&gt;Christakis, Nicholas A.&lt;/author&gt;&lt;/authors&gt;&lt;/contributors&gt;&lt;titles&gt;&lt;title&gt;Inequality and visibility of wealth in experimental social networks&lt;/title&gt;&lt;secondary-title&gt;Nature&lt;/secondary-title&gt;&lt;/titles&gt;&lt;periodical&gt;&lt;full-title&gt;Nature&lt;/full-title&gt;&lt;/periodical&gt;&lt;pages&gt;426-429&lt;/pages&gt;&lt;volume&gt;526&lt;/volume&gt;&lt;number&gt;7573&lt;/number&gt;&lt;dates&gt;&lt;year&gt;2015&lt;/year&gt;&lt;pub-dates&gt;&lt;date&gt;2015/10/01&lt;/date&gt;&lt;/pub-dates&gt;&lt;/dates&gt;&lt;isbn&gt;1476-4687&lt;/isbn&gt;&lt;urls&gt;&lt;related-urls&gt;&lt;url&gt;https://doi.org/10.1038/nature15392&lt;/url&gt;&lt;/related-urls&gt;&lt;/urls&gt;&lt;electronic-resource-num&gt;10.1038/nature15392&lt;/electronic-resource-num&gt;&lt;/record&gt;&lt;/Cite&gt;&lt;/EndNote&gt;</w:instrText>
      </w:r>
      <w:r w:rsidR="00F0013F" w:rsidRPr="00EE3C0F">
        <w:rPr>
          <w:rFonts w:ascii="Times New Roman" w:hAnsi="Times New Roman" w:cs="Times New Roman"/>
        </w:rPr>
        <w:fldChar w:fldCharType="separate"/>
      </w:r>
      <w:r w:rsidR="00FF5906" w:rsidRPr="00FF5906">
        <w:rPr>
          <w:rFonts w:ascii="Times New Roman" w:hAnsi="Times New Roman" w:cs="Times New Roman"/>
          <w:noProof/>
          <w:vertAlign w:val="superscript"/>
        </w:rPr>
        <w:t>16</w:t>
      </w:r>
      <w:r w:rsidR="00F0013F" w:rsidRPr="00EE3C0F">
        <w:rPr>
          <w:rFonts w:ascii="Times New Roman" w:hAnsi="Times New Roman" w:cs="Times New Roman"/>
        </w:rPr>
        <w:fldChar w:fldCharType="end"/>
      </w:r>
      <w:r w:rsidR="00F0013F" w:rsidRPr="00EE3C0F">
        <w:rPr>
          <w:rFonts w:ascii="Times New Roman" w:hAnsi="Times New Roman" w:cs="Times New Roman"/>
        </w:rPr>
        <w:t xml:space="preserve"> Experiment </w:t>
      </w:r>
      <w:r w:rsidR="00415104" w:rsidRPr="00EE3C0F">
        <w:rPr>
          <w:rFonts w:ascii="Times New Roman" w:hAnsi="Times New Roman" w:cs="Times New Roman"/>
        </w:rPr>
        <w:t>A</w:t>
      </w:r>
      <w:r w:rsidR="00F0013F" w:rsidRPr="00EE3C0F">
        <w:rPr>
          <w:rFonts w:ascii="Times New Roman" w:hAnsi="Times New Roman" w:cs="Times New Roman"/>
        </w:rPr>
        <w:t xml:space="preserve"> encompassed 50 social networks allotted to 50 games with 15 rounds each. Human players were given eithe</w:t>
      </w:r>
      <w:r w:rsidR="007B0DF4" w:rsidRPr="00EE3C0F">
        <w:rPr>
          <w:rFonts w:ascii="Times New Roman" w:hAnsi="Times New Roman" w:cs="Times New Roman"/>
        </w:rPr>
        <w:t xml:space="preserve">r </w:t>
      </w:r>
      <w:r w:rsidR="00F0013F" w:rsidRPr="00EE3C0F">
        <w:rPr>
          <w:rFonts w:ascii="Times New Roman" w:hAnsi="Times New Roman" w:cs="Times New Roman"/>
        </w:rPr>
        <w:t xml:space="preserve">a low or high allocation of </w:t>
      </w:r>
      <w:commentRangeStart w:id="10"/>
      <w:r w:rsidR="00F0013F" w:rsidRPr="00EE3C0F">
        <w:rPr>
          <w:rFonts w:ascii="Times New Roman" w:hAnsi="Times New Roman" w:cs="Times New Roman"/>
        </w:rPr>
        <w:t xml:space="preserve">in-game </w:t>
      </w:r>
      <w:r w:rsidR="007B0DF4" w:rsidRPr="00EE3C0F">
        <w:rPr>
          <w:rFonts w:ascii="Times New Roman" w:hAnsi="Times New Roman" w:cs="Times New Roman"/>
        </w:rPr>
        <w:t xml:space="preserve">units </w:t>
      </w:r>
      <w:commentRangeEnd w:id="10"/>
      <w:r w:rsidR="008D3739">
        <w:rPr>
          <w:rStyle w:val="CommentReference"/>
          <w:kern w:val="0"/>
          <w14:ligatures w14:val="none"/>
        </w:rPr>
        <w:commentReference w:id="10"/>
      </w:r>
      <w:r w:rsidR="00F0013F" w:rsidRPr="00EE3C0F">
        <w:rPr>
          <w:rFonts w:ascii="Times New Roman" w:hAnsi="Times New Roman" w:cs="Times New Roman"/>
        </w:rPr>
        <w:t xml:space="preserve">and asked to interact with each other. At the start of each game round, players entered the </w:t>
      </w:r>
      <w:r w:rsidR="00F0013F" w:rsidRPr="00EE3C0F">
        <w:rPr>
          <w:rFonts w:ascii="Times New Roman" w:hAnsi="Times New Roman" w:cs="Times New Roman"/>
          <w:i/>
          <w:iCs/>
        </w:rPr>
        <w:t xml:space="preserve">decision </w:t>
      </w:r>
      <w:r w:rsidR="00F0013F" w:rsidRPr="00EE3C0F">
        <w:rPr>
          <w:rFonts w:ascii="Times New Roman" w:hAnsi="Times New Roman" w:cs="Times New Roman"/>
        </w:rPr>
        <w:t xml:space="preserve">phase, where they were given one of three options: cooperation </w:t>
      </w:r>
      <w:r w:rsidR="007B0DF4" w:rsidRPr="00EE3C0F">
        <w:rPr>
          <w:rFonts w:ascii="Times New Roman" w:hAnsi="Times New Roman" w:cs="Times New Roman"/>
        </w:rPr>
        <w:t>(</w:t>
      </w:r>
      <w:commentRangeStart w:id="11"/>
      <w:r w:rsidR="007B0DF4" w:rsidRPr="00EE3C0F">
        <w:rPr>
          <w:rFonts w:ascii="Times New Roman" w:hAnsi="Times New Roman" w:cs="Times New Roman"/>
        </w:rPr>
        <w:t xml:space="preserve">pay 50 units to give </w:t>
      </w:r>
      <w:commentRangeEnd w:id="11"/>
      <w:r w:rsidR="009F5275">
        <w:rPr>
          <w:rStyle w:val="CommentReference"/>
          <w:kern w:val="0"/>
          <w14:ligatures w14:val="none"/>
        </w:rPr>
        <w:commentReference w:id="11"/>
      </w:r>
      <w:r w:rsidR="007B0DF4" w:rsidRPr="00EE3C0F">
        <w:rPr>
          <w:rFonts w:ascii="Times New Roman" w:hAnsi="Times New Roman" w:cs="Times New Roman"/>
        </w:rPr>
        <w:t xml:space="preserve">connected players 100 units), </w:t>
      </w:r>
      <w:r w:rsidR="00F0013F" w:rsidRPr="00EE3C0F">
        <w:rPr>
          <w:rFonts w:ascii="Times New Roman" w:hAnsi="Times New Roman" w:cs="Times New Roman"/>
        </w:rPr>
        <w:t>defection (pay nothing, no</w:t>
      </w:r>
      <w:r w:rsidR="00407DAB" w:rsidRPr="00EE3C0F">
        <w:rPr>
          <w:rFonts w:ascii="Times New Roman" w:hAnsi="Times New Roman" w:cs="Times New Roman"/>
        </w:rPr>
        <w:t>t affecting others</w:t>
      </w:r>
      <w:r w:rsidR="00F0013F" w:rsidRPr="00EE3C0F">
        <w:rPr>
          <w:rFonts w:ascii="Times New Roman" w:hAnsi="Times New Roman" w:cs="Times New Roman"/>
        </w:rPr>
        <w:t xml:space="preserve">), and </w:t>
      </w:r>
      <w:r w:rsidR="00C968C9">
        <w:rPr>
          <w:rFonts w:ascii="Times New Roman" w:hAnsi="Times New Roman" w:cs="Times New Roman"/>
        </w:rPr>
        <w:t xml:space="preserve">punishment </w:t>
      </w:r>
      <w:r w:rsidR="007B0DF4" w:rsidRPr="00EE3C0F">
        <w:rPr>
          <w:rFonts w:ascii="Times New Roman" w:hAnsi="Times New Roman" w:cs="Times New Roman"/>
        </w:rPr>
        <w:t xml:space="preserve">(pay 50 units </w:t>
      </w:r>
      <w:r w:rsidR="00F0013F" w:rsidRPr="00EE3C0F">
        <w:rPr>
          <w:rFonts w:ascii="Times New Roman" w:hAnsi="Times New Roman" w:cs="Times New Roman"/>
        </w:rPr>
        <w:t xml:space="preserve">to </w:t>
      </w:r>
      <w:r w:rsidR="007B0DF4" w:rsidRPr="00EE3C0F">
        <w:rPr>
          <w:rFonts w:ascii="Times New Roman" w:hAnsi="Times New Roman" w:cs="Times New Roman"/>
        </w:rPr>
        <w:t xml:space="preserve">deduct </w:t>
      </w:r>
      <w:commentRangeStart w:id="12"/>
      <w:r w:rsidR="007B0DF4" w:rsidRPr="00EE3C0F">
        <w:rPr>
          <w:rFonts w:ascii="Times New Roman" w:hAnsi="Times New Roman" w:cs="Times New Roman"/>
        </w:rPr>
        <w:t>100 units from connected players</w:t>
      </w:r>
      <w:commentRangeEnd w:id="12"/>
      <w:r w:rsidR="00D04442">
        <w:rPr>
          <w:rStyle w:val="CommentReference"/>
          <w:kern w:val="0"/>
          <w14:ligatures w14:val="none"/>
        </w:rPr>
        <w:commentReference w:id="12"/>
      </w:r>
      <w:r w:rsidR="007B0DF4" w:rsidRPr="00EE3C0F">
        <w:rPr>
          <w:rFonts w:ascii="Times New Roman" w:hAnsi="Times New Roman" w:cs="Times New Roman"/>
        </w:rPr>
        <w:t>)</w:t>
      </w:r>
      <w:r w:rsidR="00F0013F" w:rsidRPr="00EE3C0F">
        <w:rPr>
          <w:rFonts w:ascii="Times New Roman" w:hAnsi="Times New Roman" w:cs="Times New Roman"/>
        </w:rPr>
        <w:t xml:space="preserve">. </w:t>
      </w:r>
      <w:r w:rsidR="00407DAB" w:rsidRPr="00EE3C0F">
        <w:rPr>
          <w:rFonts w:ascii="Times New Roman" w:hAnsi="Times New Roman" w:cs="Times New Roman"/>
        </w:rPr>
        <w:t xml:space="preserve">No institutional </w:t>
      </w:r>
      <w:r w:rsidR="00AA448F">
        <w:rPr>
          <w:rFonts w:ascii="Times New Roman" w:hAnsi="Times New Roman" w:cs="Times New Roman"/>
        </w:rPr>
        <w:t>punishment or sanctioning</w:t>
      </w:r>
      <w:r w:rsidR="003E2B13">
        <w:rPr>
          <w:rFonts w:ascii="Times New Roman" w:hAnsi="Times New Roman" w:cs="Times New Roman"/>
        </w:rPr>
        <w:fldChar w:fldCharType="begin">
          <w:fldData xml:space="preserve">PEVuZE5vdGU+PENpdGU+PEF1dGhvcj5Hw7xyZXJrPC9BdXRob3I+PFllYXI+MjAwNjwvWWVhcj48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PEVuZE5vdGU+PENpdGU+PEF1dGhvcj5Hw7xyZXJrPC9BdXRob3I+PFllYXI+MjAwNjwvWWVhcj48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sidR="003E2B13">
        <w:rPr>
          <w:rFonts w:ascii="Times New Roman" w:hAnsi="Times New Roman" w:cs="Times New Roman"/>
        </w:rPr>
      </w:r>
      <w:r w:rsidR="003E2B13">
        <w:rPr>
          <w:rFonts w:ascii="Times New Roman" w:hAnsi="Times New Roman" w:cs="Times New Roman"/>
        </w:rPr>
        <w:fldChar w:fldCharType="separate"/>
      </w:r>
      <w:r w:rsidR="00FF5906" w:rsidRPr="00FF5906">
        <w:rPr>
          <w:rFonts w:ascii="Times New Roman" w:hAnsi="Times New Roman" w:cs="Times New Roman"/>
          <w:noProof/>
          <w:vertAlign w:val="superscript"/>
        </w:rPr>
        <w:t>17</w:t>
      </w:r>
      <w:r w:rsidR="003E2B13">
        <w:rPr>
          <w:rFonts w:ascii="Times New Roman" w:hAnsi="Times New Roman" w:cs="Times New Roman"/>
        </w:rPr>
        <w:fldChar w:fldCharType="end"/>
      </w:r>
      <w:r w:rsidR="00407DAB" w:rsidRPr="00EE3C0F">
        <w:rPr>
          <w:rFonts w:ascii="Times New Roman" w:hAnsi="Times New Roman" w:cs="Times New Roman"/>
        </w:rPr>
        <w:t xml:space="preserve"> </w:t>
      </w:r>
      <w:r w:rsidR="00747AE2" w:rsidRPr="00EE3C0F">
        <w:rPr>
          <w:rFonts w:ascii="Times New Roman" w:hAnsi="Times New Roman" w:cs="Times New Roman"/>
        </w:rPr>
        <w:t>occurred</w:t>
      </w:r>
      <w:r w:rsidR="00407DAB" w:rsidRPr="00EE3C0F">
        <w:rPr>
          <w:rFonts w:ascii="Times New Roman" w:hAnsi="Times New Roman" w:cs="Times New Roman"/>
        </w:rPr>
        <w:t xml:space="preserve">. </w:t>
      </w:r>
      <w:r w:rsidR="00F0013F" w:rsidRPr="00EE3C0F">
        <w:rPr>
          <w:rFonts w:ascii="Times New Roman" w:hAnsi="Times New Roman" w:cs="Times New Roman"/>
        </w:rPr>
        <w:t xml:space="preserve">Once players were made their decisions, they were shown the decisions made by </w:t>
      </w:r>
      <w:r w:rsidR="00407DAB" w:rsidRPr="00EE3C0F">
        <w:rPr>
          <w:rFonts w:ascii="Times New Roman" w:hAnsi="Times New Roman" w:cs="Times New Roman"/>
        </w:rPr>
        <w:t xml:space="preserve">other </w:t>
      </w:r>
      <w:r w:rsidR="00F0013F" w:rsidRPr="00EE3C0F">
        <w:rPr>
          <w:rFonts w:ascii="Times New Roman" w:hAnsi="Times New Roman" w:cs="Times New Roman"/>
        </w:rPr>
        <w:t xml:space="preserve">connected players in that round. Next, players were allowed to update their network connections in the </w:t>
      </w:r>
      <w:r w:rsidR="00F0013F" w:rsidRPr="00EE3C0F">
        <w:rPr>
          <w:rFonts w:ascii="Times New Roman" w:hAnsi="Times New Roman" w:cs="Times New Roman"/>
          <w:i/>
          <w:iCs/>
        </w:rPr>
        <w:t>rewiring</w:t>
      </w:r>
      <w:r w:rsidR="00F0013F" w:rsidRPr="00EE3C0F">
        <w:rPr>
          <w:rFonts w:ascii="Times New Roman" w:hAnsi="Times New Roman" w:cs="Times New Roman"/>
        </w:rPr>
        <w:t xml:space="preserve"> phase. The networks were</w:t>
      </w:r>
      <w:r w:rsidR="00407DAB" w:rsidRPr="00EE3C0F">
        <w:rPr>
          <w:rFonts w:ascii="Times New Roman" w:hAnsi="Times New Roman" w:cs="Times New Roman"/>
        </w:rPr>
        <w:t xml:space="preserve"> then</w:t>
      </w:r>
      <w:r w:rsidR="00F0013F" w:rsidRPr="00EE3C0F">
        <w:rPr>
          <w:rFonts w:ascii="Times New Roman" w:hAnsi="Times New Roman" w:cs="Times New Roman"/>
        </w:rPr>
        <w:t xml:space="preserve"> rearranged according to the player choices in the rewiring phase and the subsequent round began. At the end of all games, accumulated in-game wealth was converted to USD. </w:t>
      </w:r>
      <w:r w:rsidR="00C968C9">
        <w:rPr>
          <w:rFonts w:ascii="Times New Roman" w:hAnsi="Times New Roman" w:cs="Times New Roman"/>
        </w:rPr>
        <w:t xml:space="preserve">Players were not informed that they would be compensated based on their in-game performance. </w:t>
      </w:r>
      <w:r w:rsidR="00E46C93" w:rsidRPr="00EE3C0F">
        <w:rPr>
          <w:rFonts w:ascii="Times New Roman" w:hAnsi="Times New Roman" w:cs="Times New Roman"/>
        </w:rPr>
        <w:t>We also</w:t>
      </w:r>
      <w:r w:rsidR="00F0013F" w:rsidRPr="00EE3C0F">
        <w:rPr>
          <w:rFonts w:ascii="Times New Roman" w:hAnsi="Times New Roman" w:cs="Times New Roman"/>
        </w:rPr>
        <w:t xml:space="preserve"> </w:t>
      </w:r>
      <w:commentRangeStart w:id="13"/>
      <w:r w:rsidR="00F0013F" w:rsidRPr="00EE3C0F">
        <w:rPr>
          <w:rFonts w:ascii="Times New Roman" w:hAnsi="Times New Roman" w:cs="Times New Roman"/>
        </w:rPr>
        <w:t>recorded</w:t>
      </w:r>
      <w:commentRangeEnd w:id="13"/>
      <w:r w:rsidR="009F5275">
        <w:rPr>
          <w:rStyle w:val="CommentReference"/>
          <w:kern w:val="0"/>
          <w14:ligatures w14:val="none"/>
        </w:rPr>
        <w:commentReference w:id="13"/>
      </w:r>
      <w:r w:rsidR="00F0013F" w:rsidRPr="00EE3C0F">
        <w:rPr>
          <w:rFonts w:ascii="Times New Roman" w:hAnsi="Times New Roman" w:cs="Times New Roman"/>
        </w:rPr>
        <w:t xml:space="preserve"> how long each player took to make each of their decisions; we began timing each decision once the screen appeared which allowed players to choose cooperation, defection, or </w:t>
      </w:r>
      <w:r w:rsidR="00C968C9">
        <w:rPr>
          <w:rFonts w:ascii="Times New Roman" w:hAnsi="Times New Roman" w:cs="Times New Roman"/>
        </w:rPr>
        <w:t xml:space="preserve">punishment </w:t>
      </w:r>
      <w:r w:rsidR="00F0013F" w:rsidRPr="00EE3C0F">
        <w:rPr>
          <w:rFonts w:ascii="Times New Roman" w:hAnsi="Times New Roman" w:cs="Times New Roman"/>
        </w:rPr>
        <w:t xml:space="preserve">and ended the timer once one of the buttons was clicked. </w:t>
      </w:r>
    </w:p>
    <w:p w14:paraId="544F739B" w14:textId="59692BF2" w:rsidR="00F0013F" w:rsidRPr="00EE3C0F" w:rsidRDefault="00F0013F" w:rsidP="00073905">
      <w:pPr>
        <w:ind w:firstLine="720"/>
        <w:jc w:val="both"/>
        <w:rPr>
          <w:rFonts w:ascii="Times New Roman" w:hAnsi="Times New Roman" w:cs="Times New Roman"/>
        </w:rPr>
      </w:pPr>
      <w:commentRangeStart w:id="14"/>
      <w:r w:rsidRPr="00EE3C0F">
        <w:rPr>
          <w:rFonts w:ascii="Times New Roman" w:hAnsi="Times New Roman" w:cs="Times New Roman"/>
        </w:rPr>
        <w:t xml:space="preserve">In Experiment </w:t>
      </w:r>
      <w:r w:rsidR="0041321A" w:rsidRPr="00EE3C0F">
        <w:rPr>
          <w:rFonts w:ascii="Times New Roman" w:hAnsi="Times New Roman" w:cs="Times New Roman"/>
        </w:rPr>
        <w:t>A</w:t>
      </w:r>
      <w:commentRangeEnd w:id="14"/>
      <w:r w:rsidR="008D3739">
        <w:rPr>
          <w:rStyle w:val="CommentReference"/>
          <w:kern w:val="0"/>
          <w14:ligatures w14:val="none"/>
        </w:rPr>
        <w:commentReference w:id="14"/>
      </w:r>
      <w:r w:rsidRPr="00EE3C0F">
        <w:rPr>
          <w:rFonts w:ascii="Times New Roman" w:hAnsi="Times New Roman" w:cs="Times New Roman"/>
        </w:rPr>
        <w:t xml:space="preserve">, </w:t>
      </w:r>
      <w:commentRangeStart w:id="15"/>
      <w:r w:rsidRPr="00EE3C0F">
        <w:rPr>
          <w:rFonts w:ascii="Times New Roman" w:hAnsi="Times New Roman" w:cs="Times New Roman"/>
        </w:rPr>
        <w:t xml:space="preserve">745 unique players </w:t>
      </w:r>
      <w:commentRangeEnd w:id="15"/>
      <w:r w:rsidR="008D3739">
        <w:rPr>
          <w:rStyle w:val="CommentReference"/>
          <w:kern w:val="0"/>
          <w14:ligatures w14:val="none"/>
        </w:rPr>
        <w:commentReference w:id="15"/>
      </w:r>
      <w:r w:rsidRPr="00EE3C0F">
        <w:rPr>
          <w:rFonts w:ascii="Times New Roman" w:hAnsi="Times New Roman" w:cs="Times New Roman"/>
        </w:rPr>
        <w:t xml:space="preserve">(mean: 14.9/game, range: 9-25/game) made </w:t>
      </w:r>
      <w:r w:rsidR="0041321A" w:rsidRPr="00EE3C0F">
        <w:rPr>
          <w:rFonts w:ascii="Times New Roman" w:hAnsi="Times New Roman" w:cs="Times New Roman"/>
        </w:rPr>
        <w:t>9,982</w:t>
      </w:r>
      <w:r w:rsidRPr="00EE3C0F">
        <w:rPr>
          <w:rFonts w:ascii="Times New Roman" w:hAnsi="Times New Roman" w:cs="Times New Roman"/>
        </w:rPr>
        <w:t xml:space="preserve"> decisions of cooperation, defection, or </w:t>
      </w:r>
      <w:r w:rsidR="00683327">
        <w:rPr>
          <w:rFonts w:ascii="Times New Roman" w:hAnsi="Times New Roman" w:cs="Times New Roman"/>
        </w:rPr>
        <w:t>punishment</w:t>
      </w:r>
      <w:r w:rsidRPr="00EE3C0F">
        <w:rPr>
          <w:rFonts w:ascii="Times New Roman" w:hAnsi="Times New Roman" w:cs="Times New Roman"/>
        </w:rPr>
        <w:t>. Cooperation was chosen 4,878 times (4</w:t>
      </w:r>
      <w:r w:rsidR="0041321A" w:rsidRPr="00EE3C0F">
        <w:rPr>
          <w:rFonts w:ascii="Times New Roman" w:hAnsi="Times New Roman" w:cs="Times New Roman"/>
        </w:rPr>
        <w:t>9.44</w:t>
      </w:r>
      <w:r w:rsidRPr="00EE3C0F">
        <w:rPr>
          <w:rFonts w:ascii="Times New Roman" w:hAnsi="Times New Roman" w:cs="Times New Roman"/>
        </w:rPr>
        <w:t>%, 95% CI: 4</w:t>
      </w:r>
      <w:r w:rsidR="0041321A" w:rsidRPr="00EE3C0F">
        <w:rPr>
          <w:rFonts w:ascii="Times New Roman" w:hAnsi="Times New Roman" w:cs="Times New Roman"/>
        </w:rPr>
        <w:t>8.39</w:t>
      </w:r>
      <w:r w:rsidRPr="00EE3C0F">
        <w:rPr>
          <w:rFonts w:ascii="Times New Roman" w:hAnsi="Times New Roman" w:cs="Times New Roman"/>
        </w:rPr>
        <w:t>-</w:t>
      </w:r>
      <w:r w:rsidR="0041321A" w:rsidRPr="00EE3C0F">
        <w:rPr>
          <w:rFonts w:ascii="Times New Roman" w:hAnsi="Times New Roman" w:cs="Times New Roman"/>
        </w:rPr>
        <w:t>50.50</w:t>
      </w:r>
      <w:r w:rsidRPr="00EE3C0F">
        <w:rPr>
          <w:rFonts w:ascii="Times New Roman" w:hAnsi="Times New Roman" w:cs="Times New Roman"/>
        </w:rPr>
        <w:t>%), defection was chosen 4,336 times (</w:t>
      </w:r>
      <w:r w:rsidR="0041321A" w:rsidRPr="00EE3C0F">
        <w:rPr>
          <w:rFonts w:ascii="Times New Roman" w:hAnsi="Times New Roman" w:cs="Times New Roman"/>
        </w:rPr>
        <w:t>43.95</w:t>
      </w:r>
      <w:r w:rsidRPr="00EE3C0F">
        <w:rPr>
          <w:rFonts w:ascii="Times New Roman" w:hAnsi="Times New Roman" w:cs="Times New Roman"/>
        </w:rPr>
        <w:t xml:space="preserve">%, 95% CI: </w:t>
      </w:r>
      <w:r w:rsidR="00401677" w:rsidRPr="00EE3C0F">
        <w:rPr>
          <w:rFonts w:ascii="Times New Roman" w:hAnsi="Times New Roman" w:cs="Times New Roman"/>
        </w:rPr>
        <w:t>42.89-45.00</w:t>
      </w:r>
      <w:r w:rsidRPr="00EE3C0F">
        <w:rPr>
          <w:rFonts w:ascii="Times New Roman" w:hAnsi="Times New Roman" w:cs="Times New Roman"/>
        </w:rPr>
        <w:t xml:space="preserve">%), and </w:t>
      </w:r>
      <w:r w:rsidR="00683327">
        <w:rPr>
          <w:rFonts w:ascii="Times New Roman" w:hAnsi="Times New Roman" w:cs="Times New Roman"/>
        </w:rPr>
        <w:t xml:space="preserve">punishment </w:t>
      </w:r>
      <w:r w:rsidRPr="00EE3C0F">
        <w:rPr>
          <w:rFonts w:ascii="Times New Roman" w:hAnsi="Times New Roman" w:cs="Times New Roman"/>
        </w:rPr>
        <w:t>was chosen 562 times (</w:t>
      </w:r>
      <w:r w:rsidR="00401677" w:rsidRPr="00EE3C0F">
        <w:rPr>
          <w:rFonts w:ascii="Times New Roman" w:hAnsi="Times New Roman" w:cs="Times New Roman"/>
        </w:rPr>
        <w:t>6.60</w:t>
      </w:r>
      <w:r w:rsidRPr="00EE3C0F">
        <w:rPr>
          <w:rFonts w:ascii="Times New Roman" w:hAnsi="Times New Roman" w:cs="Times New Roman"/>
        </w:rPr>
        <w:t xml:space="preserve">%, 95% CI: </w:t>
      </w:r>
      <w:r w:rsidR="00401677" w:rsidRPr="00EE3C0F">
        <w:rPr>
          <w:rFonts w:ascii="Times New Roman" w:hAnsi="Times New Roman" w:cs="Times New Roman"/>
        </w:rPr>
        <w:t>5.55</w:t>
      </w:r>
      <w:r w:rsidRPr="00EE3C0F">
        <w:rPr>
          <w:rFonts w:ascii="Times New Roman" w:hAnsi="Times New Roman" w:cs="Times New Roman"/>
        </w:rPr>
        <w:t>-</w:t>
      </w:r>
      <w:r w:rsidR="00401677" w:rsidRPr="00EE3C0F">
        <w:rPr>
          <w:rFonts w:ascii="Times New Roman" w:hAnsi="Times New Roman" w:cs="Times New Roman"/>
        </w:rPr>
        <w:t>7.66</w:t>
      </w:r>
      <w:r w:rsidRPr="00EE3C0F">
        <w:rPr>
          <w:rFonts w:ascii="Times New Roman" w:hAnsi="Times New Roman" w:cs="Times New Roman"/>
        </w:rPr>
        <w:t xml:space="preserve">%). The mean degree (the number of </w:t>
      </w:r>
      <w:r w:rsidR="00401677" w:rsidRPr="00EE3C0F">
        <w:rPr>
          <w:rFonts w:ascii="Times New Roman" w:hAnsi="Times New Roman" w:cs="Times New Roman"/>
        </w:rPr>
        <w:t xml:space="preserve">connections </w:t>
      </w:r>
      <w:r w:rsidRPr="00EE3C0F">
        <w:rPr>
          <w:rFonts w:ascii="Times New Roman" w:hAnsi="Times New Roman" w:cs="Times New Roman"/>
        </w:rPr>
        <w:t>a player had</w:t>
      </w:r>
      <w:r w:rsidR="00401677" w:rsidRPr="00EE3C0F">
        <w:rPr>
          <w:rFonts w:ascii="Times New Roman" w:hAnsi="Times New Roman" w:cs="Times New Roman"/>
        </w:rPr>
        <w:t xml:space="preserve"> at any moment</w:t>
      </w:r>
      <w:r w:rsidRPr="00EE3C0F">
        <w:rPr>
          <w:rFonts w:ascii="Times New Roman" w:hAnsi="Times New Roman" w:cs="Times New Roman"/>
        </w:rPr>
        <w:t xml:space="preserve">) in Experiment </w:t>
      </w:r>
      <w:r w:rsidR="008F4BA2">
        <w:rPr>
          <w:rFonts w:ascii="Times New Roman" w:hAnsi="Times New Roman" w:cs="Times New Roman"/>
        </w:rPr>
        <w:t>A</w:t>
      </w:r>
      <w:r w:rsidRPr="00EE3C0F">
        <w:rPr>
          <w:rFonts w:ascii="Times New Roman" w:hAnsi="Times New Roman" w:cs="Times New Roman"/>
        </w:rPr>
        <w:t xml:space="preserve"> was 5.91</w:t>
      </w:r>
      <w:r w:rsidR="00CB70B4">
        <w:rPr>
          <w:rFonts w:ascii="Times New Roman" w:hAnsi="Times New Roman" w:cs="Times New Roman"/>
        </w:rPr>
        <w:t xml:space="preserve">. At </w:t>
      </w:r>
      <w:r w:rsidRPr="00EE3C0F">
        <w:rPr>
          <w:rFonts w:ascii="Times New Roman" w:hAnsi="Times New Roman" w:cs="Times New Roman"/>
        </w:rPr>
        <w:t>the end of 15 rounds, the mean accumulated wealth across all players was 1,584 in-game units (equivalent to USD 3.96).</w:t>
      </w:r>
    </w:p>
    <w:p w14:paraId="36B89AF7" w14:textId="441E76D2" w:rsidR="00401677" w:rsidRPr="00EE3C0F" w:rsidRDefault="00401677" w:rsidP="00073905">
      <w:pPr>
        <w:ind w:firstLine="720"/>
        <w:jc w:val="both"/>
        <w:rPr>
          <w:rFonts w:ascii="Times New Roman" w:hAnsi="Times New Roman" w:cs="Times New Roman"/>
        </w:rPr>
      </w:pPr>
      <w:r w:rsidRPr="00EE3C0F">
        <w:rPr>
          <w:rFonts w:ascii="Times New Roman" w:hAnsi="Times New Roman" w:cs="Times New Roman"/>
        </w:rPr>
        <w:t xml:space="preserve">In the second series of experiments (“Experiment B”), we randomized half of the games to enforce a 3-second time limit for each decision point while the other half of the games had no time limit. The games otherwise consisted of the two phases used in Experiment A, with participants allowed to choose either cooperation, defection, or </w:t>
      </w:r>
      <w:r w:rsidR="00F308ED">
        <w:rPr>
          <w:rFonts w:ascii="Times New Roman" w:hAnsi="Times New Roman" w:cs="Times New Roman"/>
        </w:rPr>
        <w:t xml:space="preserve">punishment </w:t>
      </w:r>
      <w:r w:rsidRPr="00EE3C0F">
        <w:rPr>
          <w:rFonts w:ascii="Times New Roman" w:hAnsi="Times New Roman" w:cs="Times New Roman"/>
        </w:rPr>
        <w:t>at each decision point. Games with the time limit (the time pressure condition, TP+) showed players a diminishing bar at the top of their game screen which showed the amount of time they had remaining to make their decision</w:t>
      </w:r>
      <w:r w:rsidR="008D47C8">
        <w:rPr>
          <w:rFonts w:ascii="Times New Roman" w:hAnsi="Times New Roman" w:cs="Times New Roman"/>
        </w:rPr>
        <w:t xml:space="preserve"> </w:t>
      </w:r>
      <w:r w:rsidR="008D47C8" w:rsidRPr="00EE3C0F">
        <w:rPr>
          <w:rFonts w:ascii="Times New Roman" w:hAnsi="Times New Roman" w:cs="Times New Roman"/>
        </w:rPr>
        <w:t>(</w:t>
      </w:r>
      <w:r w:rsidR="008D47C8" w:rsidRPr="00CF02E3">
        <w:rPr>
          <w:rFonts w:ascii="Times New Roman" w:hAnsi="Times New Roman" w:cs="Times New Roman"/>
          <w:b/>
          <w:bCs/>
        </w:rPr>
        <w:t xml:space="preserve">Figure </w:t>
      </w:r>
      <w:commentRangeStart w:id="16"/>
      <w:r w:rsidR="008D47C8" w:rsidRPr="00CF02E3">
        <w:rPr>
          <w:rFonts w:ascii="Times New Roman" w:hAnsi="Times New Roman" w:cs="Times New Roman"/>
          <w:b/>
          <w:bCs/>
        </w:rPr>
        <w:t>2</w:t>
      </w:r>
      <w:commentRangeEnd w:id="16"/>
      <w:r w:rsidR="00DA6E90">
        <w:rPr>
          <w:rStyle w:val="CommentReference"/>
          <w:kern w:val="0"/>
          <w14:ligatures w14:val="none"/>
        </w:rPr>
        <w:commentReference w:id="16"/>
      </w:r>
      <w:r w:rsidR="008D47C8" w:rsidRPr="00EE3C0F">
        <w:rPr>
          <w:rFonts w:ascii="Times New Roman" w:hAnsi="Times New Roman" w:cs="Times New Roman"/>
        </w:rPr>
        <w:t>)</w:t>
      </w:r>
      <w:r w:rsidRPr="00EE3C0F">
        <w:rPr>
          <w:rFonts w:ascii="Times New Roman" w:hAnsi="Times New Roman" w:cs="Times New Roman"/>
        </w:rPr>
        <w:t>. In the games with no time limit (TP–), no such bar was shown</w:t>
      </w:r>
      <w:r w:rsidR="008D47C8">
        <w:rPr>
          <w:rFonts w:ascii="Times New Roman" w:hAnsi="Times New Roman" w:cs="Times New Roman"/>
        </w:rPr>
        <w:t xml:space="preserve">. </w:t>
      </w:r>
      <w:r w:rsidRPr="00EE3C0F">
        <w:rPr>
          <w:rFonts w:ascii="Times New Roman" w:hAnsi="Times New Roman" w:cs="Times New Roman"/>
        </w:rPr>
        <w:t xml:space="preserve">If players did not </w:t>
      </w:r>
      <w:r w:rsidR="007876C6">
        <w:rPr>
          <w:rFonts w:ascii="Times New Roman" w:hAnsi="Times New Roman" w:cs="Times New Roman"/>
        </w:rPr>
        <w:t>confirm their choice</w:t>
      </w:r>
      <w:r w:rsidRPr="00EE3C0F">
        <w:rPr>
          <w:rFonts w:ascii="Times New Roman" w:hAnsi="Times New Roman" w:cs="Times New Roman"/>
        </w:rPr>
        <w:t xml:space="preserve"> within the time limit,</w:t>
      </w:r>
      <w:r w:rsidR="00FC7095">
        <w:rPr>
          <w:rFonts w:ascii="Times New Roman" w:hAnsi="Times New Roman" w:cs="Times New Roman"/>
        </w:rPr>
        <w:t xml:space="preserve"> the system automatically repeated their decision from the past round</w:t>
      </w:r>
      <w:r w:rsidRPr="00EE3C0F">
        <w:rPr>
          <w:rFonts w:ascii="Times New Roman" w:hAnsi="Times New Roman" w:cs="Times New Roman"/>
        </w:rPr>
        <w:t>. A visual demonstration of this user interface element is provided in the Supplementary Materials (</w:t>
      </w:r>
      <w:r w:rsidR="008D47C8" w:rsidRPr="008D47C8">
        <w:rPr>
          <w:rFonts w:ascii="Times New Roman" w:hAnsi="Times New Roman" w:cs="Times New Roman"/>
          <w:b/>
          <w:bCs/>
        </w:rPr>
        <w:t>Figure S1</w:t>
      </w:r>
      <w:r w:rsidRPr="00EE3C0F">
        <w:rPr>
          <w:rFonts w:ascii="Times New Roman" w:hAnsi="Times New Roman" w:cs="Times New Roman"/>
        </w:rPr>
        <w:t>).</w:t>
      </w:r>
    </w:p>
    <w:p w14:paraId="2CE1BB63" w14:textId="72735E6F" w:rsidR="0039519B" w:rsidRDefault="00401677" w:rsidP="00073905">
      <w:pPr>
        <w:ind w:firstLine="720"/>
        <w:rPr>
          <w:rFonts w:ascii="Times New Roman" w:hAnsi="Times New Roman" w:cs="Times New Roman"/>
        </w:rPr>
      </w:pPr>
      <w:r w:rsidRPr="00EE3C0F">
        <w:rPr>
          <w:rFonts w:ascii="Times New Roman" w:hAnsi="Times New Roman" w:cs="Times New Roman"/>
        </w:rPr>
        <w:t xml:space="preserve">In Experiment B, </w:t>
      </w:r>
      <w:r w:rsidR="00DC54F8" w:rsidRPr="00EE3C0F">
        <w:rPr>
          <w:rFonts w:ascii="Times New Roman" w:hAnsi="Times New Roman" w:cs="Times New Roman"/>
        </w:rPr>
        <w:t xml:space="preserve">739 players (mean: 14.8/game, range: 8-20/game) made 10,747 decisions. Cooperation was chosen 4,185 times (39.28%, 95% CI: 38.29-40.29%), defection was chosen 5,790 times (54.35%, 53.35-55.36%), and </w:t>
      </w:r>
      <w:r w:rsidR="00683327">
        <w:rPr>
          <w:rFonts w:ascii="Times New Roman" w:hAnsi="Times New Roman" w:cs="Times New Roman"/>
        </w:rPr>
        <w:t>punishment</w:t>
      </w:r>
      <w:r w:rsidR="00DC54F8" w:rsidRPr="00EE3C0F">
        <w:rPr>
          <w:rFonts w:ascii="Times New Roman" w:hAnsi="Times New Roman" w:cs="Times New Roman"/>
        </w:rPr>
        <w:t xml:space="preserve"> was chosen 679 times (6.37%, 5.38-7.38%). The mean degree in Experiment B was 5.72</w:t>
      </w:r>
      <w:r w:rsidR="00F308ED">
        <w:rPr>
          <w:rFonts w:ascii="Times New Roman" w:hAnsi="Times New Roman" w:cs="Times New Roman"/>
        </w:rPr>
        <w:t xml:space="preserve">. </w:t>
      </w:r>
      <w:r w:rsidR="00DC54F8" w:rsidRPr="00EE3C0F">
        <w:rPr>
          <w:rFonts w:ascii="Times New Roman" w:hAnsi="Times New Roman" w:cs="Times New Roman"/>
        </w:rPr>
        <w:t xml:space="preserve">At the end of 15 rounds, </w:t>
      </w:r>
      <w:commentRangeStart w:id="17"/>
      <w:r w:rsidR="00DC54F8" w:rsidRPr="00EE3C0F">
        <w:rPr>
          <w:rFonts w:ascii="Times New Roman" w:hAnsi="Times New Roman" w:cs="Times New Roman"/>
        </w:rPr>
        <w:t xml:space="preserve">the mean </w:t>
      </w:r>
      <w:r w:rsidR="00063207" w:rsidRPr="00EE3C0F">
        <w:rPr>
          <w:rFonts w:ascii="Times New Roman" w:hAnsi="Times New Roman" w:cs="Times New Roman"/>
        </w:rPr>
        <w:t xml:space="preserve">accumulated </w:t>
      </w:r>
      <w:r w:rsidR="00DC54F8" w:rsidRPr="00EE3C0F">
        <w:rPr>
          <w:rFonts w:ascii="Times New Roman" w:hAnsi="Times New Roman" w:cs="Times New Roman"/>
        </w:rPr>
        <w:t>wealth was 935 in-game units (</w:t>
      </w:r>
      <w:r w:rsidR="00063207" w:rsidRPr="00EE3C0F">
        <w:rPr>
          <w:rFonts w:ascii="Times New Roman" w:hAnsi="Times New Roman" w:cs="Times New Roman"/>
        </w:rPr>
        <w:t xml:space="preserve">equivalent to USD </w:t>
      </w:r>
      <w:r w:rsidR="00DC54F8" w:rsidRPr="00EE3C0F">
        <w:rPr>
          <w:rFonts w:ascii="Times New Roman" w:hAnsi="Times New Roman" w:cs="Times New Roman"/>
        </w:rPr>
        <w:t>2.11)</w:t>
      </w:r>
      <w:r w:rsidR="00572E8A" w:rsidRPr="00EE3C0F">
        <w:rPr>
          <w:rFonts w:ascii="Times New Roman" w:hAnsi="Times New Roman" w:cs="Times New Roman"/>
        </w:rPr>
        <w:t xml:space="preserve">. </w:t>
      </w:r>
      <w:commentRangeEnd w:id="17"/>
      <w:r w:rsidR="00DA6E90">
        <w:rPr>
          <w:rStyle w:val="CommentReference"/>
          <w:kern w:val="0"/>
          <w14:ligatures w14:val="none"/>
        </w:rPr>
        <w:commentReference w:id="17"/>
      </w:r>
      <w:r w:rsidR="00572E8A" w:rsidRPr="00EE3C0F">
        <w:rPr>
          <w:rFonts w:ascii="Times New Roman" w:hAnsi="Times New Roman" w:cs="Times New Roman"/>
        </w:rPr>
        <w:t xml:space="preserve">In the TP+ sessions, </w:t>
      </w:r>
      <w:r w:rsidR="00C968C9">
        <w:rPr>
          <w:rFonts w:ascii="Times New Roman" w:hAnsi="Times New Roman" w:cs="Times New Roman"/>
        </w:rPr>
        <w:t xml:space="preserve">punishment </w:t>
      </w:r>
      <w:r w:rsidR="00572E8A" w:rsidRPr="00EE3C0F">
        <w:rPr>
          <w:rFonts w:ascii="Times New Roman" w:hAnsi="Times New Roman" w:cs="Times New Roman"/>
        </w:rPr>
        <w:t xml:space="preserve">was chosen 338 times out of 5407 decisions (6.25%, 4.84-7.66%), while in the TP- sessions, </w:t>
      </w:r>
      <w:r w:rsidR="00C968C9">
        <w:rPr>
          <w:rFonts w:ascii="Times New Roman" w:hAnsi="Times New Roman" w:cs="Times New Roman"/>
        </w:rPr>
        <w:t>punishment</w:t>
      </w:r>
      <w:r w:rsidR="00572E8A" w:rsidRPr="00EE3C0F">
        <w:rPr>
          <w:rFonts w:ascii="Times New Roman" w:hAnsi="Times New Roman" w:cs="Times New Roman"/>
        </w:rPr>
        <w:t xml:space="preserve"> was chosen 341 out of 5247 decisions (6.50%, 5.09-7.93%). </w:t>
      </w:r>
    </w:p>
    <w:p w14:paraId="0B921F3C" w14:textId="77777777" w:rsidR="003F7B54" w:rsidRDefault="003F7B54" w:rsidP="003F7B54">
      <w:pPr>
        <w:rPr>
          <w:rFonts w:ascii="Times New Roman" w:hAnsi="Times New Roman" w:cs="Times New Roman"/>
        </w:rPr>
      </w:pPr>
    </w:p>
    <w:tbl>
      <w:tblPr>
        <w:tblStyle w:val="TableGrid"/>
        <w:tblW w:w="10133" w:type="dxa"/>
        <w:jc w:val="center"/>
        <w:tblLook w:val="04A0" w:firstRow="1" w:lastRow="0" w:firstColumn="1" w:lastColumn="0" w:noHBand="0" w:noVBand="1"/>
      </w:tblPr>
      <w:tblGrid>
        <w:gridCol w:w="1872"/>
        <w:gridCol w:w="696"/>
        <w:gridCol w:w="1190"/>
        <w:gridCol w:w="1469"/>
        <w:gridCol w:w="1189"/>
        <w:gridCol w:w="1443"/>
        <w:gridCol w:w="1137"/>
        <w:gridCol w:w="1137"/>
      </w:tblGrid>
      <w:tr w:rsidR="009378F3" w14:paraId="1301E7B1" w14:textId="33667D95" w:rsidTr="009378F3">
        <w:trPr>
          <w:jc w:val="center"/>
        </w:trPr>
        <w:tc>
          <w:tcPr>
            <w:tcW w:w="1872" w:type="dxa"/>
          </w:tcPr>
          <w:p w14:paraId="3D04EAD4" w14:textId="6CBBBA9E"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Experiment</w:t>
            </w:r>
          </w:p>
        </w:tc>
        <w:tc>
          <w:tcPr>
            <w:tcW w:w="696" w:type="dxa"/>
          </w:tcPr>
          <w:p w14:paraId="552F8478" w14:textId="0206F5CC"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Year</w:t>
            </w:r>
          </w:p>
        </w:tc>
        <w:tc>
          <w:tcPr>
            <w:tcW w:w="1190" w:type="dxa"/>
          </w:tcPr>
          <w:p w14:paraId="00B197B8" w14:textId="585BCF60"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Was a time limit imposed?</w:t>
            </w:r>
          </w:p>
        </w:tc>
        <w:tc>
          <w:tcPr>
            <w:tcW w:w="1469" w:type="dxa"/>
          </w:tcPr>
          <w:p w14:paraId="38161302" w14:textId="38473F33"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Cooperative decisions (%)</w:t>
            </w:r>
          </w:p>
        </w:tc>
        <w:tc>
          <w:tcPr>
            <w:tcW w:w="1189" w:type="dxa"/>
          </w:tcPr>
          <w:p w14:paraId="41E4112A" w14:textId="22500580"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Defection decisions (%)</w:t>
            </w:r>
          </w:p>
        </w:tc>
        <w:tc>
          <w:tcPr>
            <w:tcW w:w="1443" w:type="dxa"/>
          </w:tcPr>
          <w:p w14:paraId="65734A9A" w14:textId="1B55AAF7"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Punishment decisions (%)</w:t>
            </w:r>
          </w:p>
        </w:tc>
        <w:tc>
          <w:tcPr>
            <w:tcW w:w="1137" w:type="dxa"/>
          </w:tcPr>
          <w:p w14:paraId="380F412D" w14:textId="25357D83" w:rsidR="009378F3" w:rsidRPr="00421DE9" w:rsidRDefault="009378F3" w:rsidP="008D47C8">
            <w:pPr>
              <w:rPr>
                <w:rFonts w:ascii="Times New Roman" w:hAnsi="Times New Roman" w:cs="Times New Roman"/>
                <w:b/>
                <w:bCs/>
              </w:rPr>
            </w:pPr>
            <w:r>
              <w:rPr>
                <w:rFonts w:ascii="Times New Roman" w:hAnsi="Times New Roman" w:cs="Times New Roman"/>
                <w:b/>
                <w:bCs/>
              </w:rPr>
              <w:t>Total game sessions</w:t>
            </w:r>
          </w:p>
        </w:tc>
        <w:tc>
          <w:tcPr>
            <w:tcW w:w="1137" w:type="dxa"/>
          </w:tcPr>
          <w:p w14:paraId="7DEC86C8" w14:textId="0AE96D35"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Total decisions</w:t>
            </w:r>
          </w:p>
        </w:tc>
      </w:tr>
      <w:tr w:rsidR="009378F3" w14:paraId="6C627E09" w14:textId="75FBA133" w:rsidTr="009378F3">
        <w:trPr>
          <w:jc w:val="center"/>
        </w:trPr>
        <w:tc>
          <w:tcPr>
            <w:tcW w:w="1872" w:type="dxa"/>
          </w:tcPr>
          <w:p w14:paraId="4B221A70" w14:textId="5C8D8D87" w:rsidR="009378F3" w:rsidRDefault="009378F3" w:rsidP="003F7B54">
            <w:pPr>
              <w:rPr>
                <w:rFonts w:ascii="Times New Roman" w:hAnsi="Times New Roman" w:cs="Times New Roman"/>
              </w:rPr>
            </w:pPr>
            <w:r>
              <w:rPr>
                <w:rFonts w:ascii="Times New Roman" w:hAnsi="Times New Roman" w:cs="Times New Roman"/>
              </w:rPr>
              <w:t>A</w:t>
            </w:r>
          </w:p>
        </w:tc>
        <w:tc>
          <w:tcPr>
            <w:tcW w:w="696" w:type="dxa"/>
          </w:tcPr>
          <w:p w14:paraId="7C46F245" w14:textId="02DAC6D3" w:rsidR="009378F3" w:rsidRDefault="009378F3" w:rsidP="003F7B54">
            <w:pPr>
              <w:rPr>
                <w:rFonts w:ascii="Times New Roman" w:hAnsi="Times New Roman" w:cs="Times New Roman"/>
              </w:rPr>
            </w:pPr>
            <w:r>
              <w:rPr>
                <w:rFonts w:ascii="Times New Roman" w:hAnsi="Times New Roman" w:cs="Times New Roman"/>
              </w:rPr>
              <w:t>2018</w:t>
            </w:r>
          </w:p>
        </w:tc>
        <w:tc>
          <w:tcPr>
            <w:tcW w:w="1190" w:type="dxa"/>
          </w:tcPr>
          <w:p w14:paraId="765D09CF" w14:textId="08DB1438" w:rsidR="009378F3" w:rsidRDefault="009378F3" w:rsidP="003F7B54">
            <w:pPr>
              <w:rPr>
                <w:rFonts w:ascii="Times New Roman" w:hAnsi="Times New Roman" w:cs="Times New Roman"/>
              </w:rPr>
            </w:pPr>
            <w:r>
              <w:rPr>
                <w:rFonts w:ascii="Times New Roman" w:hAnsi="Times New Roman" w:cs="Times New Roman"/>
              </w:rPr>
              <w:t>No</w:t>
            </w:r>
          </w:p>
        </w:tc>
        <w:tc>
          <w:tcPr>
            <w:tcW w:w="1469" w:type="dxa"/>
          </w:tcPr>
          <w:p w14:paraId="6A4E4335" w14:textId="205997EA" w:rsidR="009378F3" w:rsidRDefault="009378F3" w:rsidP="003F7B54">
            <w:pPr>
              <w:rPr>
                <w:rFonts w:ascii="Times New Roman" w:hAnsi="Times New Roman" w:cs="Times New Roman"/>
              </w:rPr>
            </w:pPr>
            <w:r>
              <w:rPr>
                <w:rFonts w:ascii="Times New Roman" w:hAnsi="Times New Roman" w:cs="Times New Roman"/>
              </w:rPr>
              <w:t>4</w:t>
            </w:r>
            <w:commentRangeStart w:id="18"/>
            <w:ins w:id="19" w:author="Akihiro Nishi" w:date="2023-07-07T22:18:00Z">
              <w:r w:rsidR="008D3739">
                <w:rPr>
                  <w:rFonts w:ascii="Times New Roman" w:hAnsi="Times New Roman" w:cs="Times New Roman"/>
                </w:rPr>
                <w:t>,</w:t>
              </w:r>
            </w:ins>
            <w:commentRangeEnd w:id="18"/>
            <w:ins w:id="20" w:author="Akihiro Nishi" w:date="2023-07-07T22:19:00Z">
              <w:r w:rsidR="008D3739">
                <w:rPr>
                  <w:rStyle w:val="CommentReference"/>
                  <w:kern w:val="0"/>
                  <w14:ligatures w14:val="none"/>
                </w:rPr>
                <w:commentReference w:id="18"/>
              </w:r>
            </w:ins>
            <w:r>
              <w:rPr>
                <w:rFonts w:ascii="Times New Roman" w:hAnsi="Times New Roman" w:cs="Times New Roman"/>
              </w:rPr>
              <w:t>878 (49.44)</w:t>
            </w:r>
          </w:p>
        </w:tc>
        <w:tc>
          <w:tcPr>
            <w:tcW w:w="1189" w:type="dxa"/>
          </w:tcPr>
          <w:p w14:paraId="57752F94" w14:textId="2A69F3C1" w:rsidR="009378F3" w:rsidRDefault="009378F3" w:rsidP="003F7B54">
            <w:pPr>
              <w:rPr>
                <w:rFonts w:ascii="Times New Roman" w:hAnsi="Times New Roman" w:cs="Times New Roman"/>
              </w:rPr>
            </w:pPr>
            <w:r>
              <w:rPr>
                <w:rFonts w:ascii="Times New Roman" w:hAnsi="Times New Roman" w:cs="Times New Roman"/>
              </w:rPr>
              <w:t>4336 (43.95)</w:t>
            </w:r>
          </w:p>
        </w:tc>
        <w:tc>
          <w:tcPr>
            <w:tcW w:w="1443" w:type="dxa"/>
          </w:tcPr>
          <w:p w14:paraId="45AF2D1D" w14:textId="48B08CB9" w:rsidR="009378F3" w:rsidRDefault="009378F3" w:rsidP="003F7B54">
            <w:pPr>
              <w:rPr>
                <w:rFonts w:ascii="Times New Roman" w:hAnsi="Times New Roman" w:cs="Times New Roman"/>
              </w:rPr>
            </w:pPr>
            <w:r>
              <w:rPr>
                <w:rFonts w:ascii="Times New Roman" w:hAnsi="Times New Roman" w:cs="Times New Roman"/>
              </w:rPr>
              <w:t>562 (6.60)</w:t>
            </w:r>
          </w:p>
        </w:tc>
        <w:tc>
          <w:tcPr>
            <w:tcW w:w="1137" w:type="dxa"/>
          </w:tcPr>
          <w:p w14:paraId="208B1AAC" w14:textId="3A219EEF" w:rsidR="009378F3" w:rsidRDefault="009378F3" w:rsidP="003F7B54">
            <w:pPr>
              <w:rPr>
                <w:rFonts w:ascii="Times New Roman" w:hAnsi="Times New Roman" w:cs="Times New Roman"/>
              </w:rPr>
            </w:pPr>
            <w:r>
              <w:rPr>
                <w:rFonts w:ascii="Times New Roman" w:hAnsi="Times New Roman" w:cs="Times New Roman"/>
              </w:rPr>
              <w:t>50</w:t>
            </w:r>
          </w:p>
        </w:tc>
        <w:tc>
          <w:tcPr>
            <w:tcW w:w="1137" w:type="dxa"/>
          </w:tcPr>
          <w:p w14:paraId="51641165" w14:textId="3C443AA8" w:rsidR="009378F3" w:rsidRDefault="009378F3" w:rsidP="003F7B54">
            <w:pPr>
              <w:rPr>
                <w:rFonts w:ascii="Times New Roman" w:hAnsi="Times New Roman" w:cs="Times New Roman"/>
              </w:rPr>
            </w:pPr>
            <w:r>
              <w:rPr>
                <w:rFonts w:ascii="Times New Roman" w:hAnsi="Times New Roman" w:cs="Times New Roman"/>
              </w:rPr>
              <w:t>9982</w:t>
            </w:r>
          </w:p>
        </w:tc>
      </w:tr>
      <w:tr w:rsidR="009378F3" w14:paraId="664412AE" w14:textId="77777777" w:rsidTr="009378F3">
        <w:trPr>
          <w:jc w:val="center"/>
        </w:trPr>
        <w:tc>
          <w:tcPr>
            <w:tcW w:w="1872" w:type="dxa"/>
          </w:tcPr>
          <w:p w14:paraId="394CF386" w14:textId="6FE6F39D" w:rsidR="009378F3" w:rsidRDefault="009378F3" w:rsidP="003F7B54">
            <w:pPr>
              <w:rPr>
                <w:rFonts w:ascii="Times New Roman" w:hAnsi="Times New Roman" w:cs="Times New Roman"/>
              </w:rPr>
            </w:pPr>
            <w:r>
              <w:rPr>
                <w:rFonts w:ascii="Times New Roman" w:hAnsi="Times New Roman" w:cs="Times New Roman"/>
              </w:rPr>
              <w:t>B, TP-</w:t>
            </w:r>
          </w:p>
        </w:tc>
        <w:tc>
          <w:tcPr>
            <w:tcW w:w="696" w:type="dxa"/>
          </w:tcPr>
          <w:p w14:paraId="58272DE0" w14:textId="62C47280" w:rsidR="009378F3" w:rsidRDefault="009378F3" w:rsidP="003F7B54">
            <w:pPr>
              <w:rPr>
                <w:rFonts w:ascii="Times New Roman" w:hAnsi="Times New Roman" w:cs="Times New Roman"/>
              </w:rPr>
            </w:pPr>
            <w:r>
              <w:rPr>
                <w:rFonts w:ascii="Times New Roman" w:hAnsi="Times New Roman" w:cs="Times New Roman"/>
              </w:rPr>
              <w:t>2023</w:t>
            </w:r>
          </w:p>
        </w:tc>
        <w:tc>
          <w:tcPr>
            <w:tcW w:w="1190" w:type="dxa"/>
          </w:tcPr>
          <w:p w14:paraId="7217CE2D" w14:textId="59D2BF96" w:rsidR="009378F3" w:rsidRDefault="009378F3" w:rsidP="003F7B54">
            <w:pPr>
              <w:rPr>
                <w:rFonts w:ascii="Times New Roman" w:hAnsi="Times New Roman" w:cs="Times New Roman"/>
              </w:rPr>
            </w:pPr>
            <w:r>
              <w:rPr>
                <w:rFonts w:ascii="Times New Roman" w:hAnsi="Times New Roman" w:cs="Times New Roman"/>
              </w:rPr>
              <w:t>No</w:t>
            </w:r>
          </w:p>
        </w:tc>
        <w:tc>
          <w:tcPr>
            <w:tcW w:w="1469" w:type="dxa"/>
          </w:tcPr>
          <w:p w14:paraId="164D9274" w14:textId="62AEADEA" w:rsidR="009378F3" w:rsidRDefault="009378F3" w:rsidP="003F7B54">
            <w:pPr>
              <w:rPr>
                <w:rFonts w:ascii="Times New Roman" w:hAnsi="Times New Roman" w:cs="Times New Roman"/>
              </w:rPr>
            </w:pPr>
            <w:r>
              <w:rPr>
                <w:rFonts w:ascii="Times New Roman" w:hAnsi="Times New Roman" w:cs="Times New Roman"/>
              </w:rPr>
              <w:t>2013 (38.36)</w:t>
            </w:r>
          </w:p>
        </w:tc>
        <w:tc>
          <w:tcPr>
            <w:tcW w:w="1189" w:type="dxa"/>
          </w:tcPr>
          <w:p w14:paraId="38F83A97" w14:textId="3038259F" w:rsidR="009378F3" w:rsidRDefault="009378F3" w:rsidP="003F7B54">
            <w:pPr>
              <w:rPr>
                <w:rFonts w:ascii="Times New Roman" w:hAnsi="Times New Roman" w:cs="Times New Roman"/>
              </w:rPr>
            </w:pPr>
            <w:r>
              <w:rPr>
                <w:rFonts w:ascii="Times New Roman" w:hAnsi="Times New Roman" w:cs="Times New Roman"/>
              </w:rPr>
              <w:t>2893 (55.13)</w:t>
            </w:r>
          </w:p>
        </w:tc>
        <w:tc>
          <w:tcPr>
            <w:tcW w:w="1443" w:type="dxa"/>
          </w:tcPr>
          <w:p w14:paraId="25EC9384" w14:textId="7CDB3430" w:rsidR="009378F3" w:rsidRDefault="009378F3" w:rsidP="003F7B54">
            <w:pPr>
              <w:rPr>
                <w:rFonts w:ascii="Times New Roman" w:hAnsi="Times New Roman" w:cs="Times New Roman"/>
              </w:rPr>
            </w:pPr>
            <w:r>
              <w:rPr>
                <w:rFonts w:ascii="Times New Roman" w:hAnsi="Times New Roman" w:cs="Times New Roman"/>
              </w:rPr>
              <w:t>341 (6.49)</w:t>
            </w:r>
          </w:p>
        </w:tc>
        <w:tc>
          <w:tcPr>
            <w:tcW w:w="1137" w:type="dxa"/>
          </w:tcPr>
          <w:p w14:paraId="5462A457" w14:textId="70C6AEE0" w:rsidR="009378F3" w:rsidRDefault="009378F3" w:rsidP="003F7B54">
            <w:pPr>
              <w:rPr>
                <w:rFonts w:ascii="Times New Roman" w:hAnsi="Times New Roman" w:cs="Times New Roman"/>
              </w:rPr>
            </w:pPr>
            <w:r>
              <w:rPr>
                <w:rFonts w:ascii="Times New Roman" w:hAnsi="Times New Roman" w:cs="Times New Roman"/>
              </w:rPr>
              <w:t>25</w:t>
            </w:r>
          </w:p>
        </w:tc>
        <w:tc>
          <w:tcPr>
            <w:tcW w:w="1137" w:type="dxa"/>
          </w:tcPr>
          <w:p w14:paraId="7FE3EE90" w14:textId="138AF195" w:rsidR="009378F3" w:rsidRDefault="009378F3" w:rsidP="003F7B54">
            <w:pPr>
              <w:rPr>
                <w:rFonts w:ascii="Times New Roman" w:hAnsi="Times New Roman" w:cs="Times New Roman"/>
              </w:rPr>
            </w:pPr>
            <w:r>
              <w:rPr>
                <w:rFonts w:ascii="Times New Roman" w:hAnsi="Times New Roman" w:cs="Times New Roman"/>
              </w:rPr>
              <w:t>5247</w:t>
            </w:r>
          </w:p>
        </w:tc>
      </w:tr>
      <w:tr w:rsidR="009378F3" w14:paraId="30B497E9" w14:textId="77777777" w:rsidTr="009378F3">
        <w:trPr>
          <w:jc w:val="center"/>
        </w:trPr>
        <w:tc>
          <w:tcPr>
            <w:tcW w:w="1872" w:type="dxa"/>
          </w:tcPr>
          <w:p w14:paraId="52493B28" w14:textId="0FBA9F6A" w:rsidR="009378F3" w:rsidRDefault="009378F3" w:rsidP="003F7B54">
            <w:pPr>
              <w:rPr>
                <w:rFonts w:ascii="Times New Roman" w:hAnsi="Times New Roman" w:cs="Times New Roman"/>
              </w:rPr>
            </w:pPr>
            <w:r>
              <w:rPr>
                <w:rFonts w:ascii="Times New Roman" w:hAnsi="Times New Roman" w:cs="Times New Roman"/>
              </w:rPr>
              <w:t>B, TP+</w:t>
            </w:r>
          </w:p>
        </w:tc>
        <w:tc>
          <w:tcPr>
            <w:tcW w:w="696" w:type="dxa"/>
          </w:tcPr>
          <w:p w14:paraId="5E6F5A7A" w14:textId="65D8588F" w:rsidR="009378F3" w:rsidRDefault="009378F3" w:rsidP="003F7B54">
            <w:pPr>
              <w:rPr>
                <w:rFonts w:ascii="Times New Roman" w:hAnsi="Times New Roman" w:cs="Times New Roman"/>
              </w:rPr>
            </w:pPr>
            <w:r>
              <w:rPr>
                <w:rFonts w:ascii="Times New Roman" w:hAnsi="Times New Roman" w:cs="Times New Roman"/>
              </w:rPr>
              <w:t>2023</w:t>
            </w:r>
          </w:p>
        </w:tc>
        <w:tc>
          <w:tcPr>
            <w:tcW w:w="1190" w:type="dxa"/>
          </w:tcPr>
          <w:p w14:paraId="70EED834" w14:textId="354430A8" w:rsidR="009378F3" w:rsidRDefault="009378F3" w:rsidP="003F7B54">
            <w:pPr>
              <w:rPr>
                <w:rFonts w:ascii="Times New Roman" w:hAnsi="Times New Roman" w:cs="Times New Roman"/>
              </w:rPr>
            </w:pPr>
            <w:r>
              <w:rPr>
                <w:rFonts w:ascii="Times New Roman" w:hAnsi="Times New Roman" w:cs="Times New Roman"/>
              </w:rPr>
              <w:t>Yes</w:t>
            </w:r>
          </w:p>
        </w:tc>
        <w:tc>
          <w:tcPr>
            <w:tcW w:w="1469" w:type="dxa"/>
          </w:tcPr>
          <w:p w14:paraId="15E93396" w14:textId="789FBF3F" w:rsidR="009378F3" w:rsidRDefault="009378F3" w:rsidP="003F7B54">
            <w:pPr>
              <w:rPr>
                <w:rFonts w:ascii="Times New Roman" w:hAnsi="Times New Roman" w:cs="Times New Roman"/>
              </w:rPr>
            </w:pPr>
            <w:r>
              <w:rPr>
                <w:rFonts w:ascii="Times New Roman" w:hAnsi="Times New Roman" w:cs="Times New Roman"/>
              </w:rPr>
              <w:t>2172 (40.17)</w:t>
            </w:r>
          </w:p>
        </w:tc>
        <w:tc>
          <w:tcPr>
            <w:tcW w:w="1189" w:type="dxa"/>
          </w:tcPr>
          <w:p w14:paraId="2E6CBC2A" w14:textId="07C7331B" w:rsidR="009378F3" w:rsidRDefault="009378F3" w:rsidP="003F7B54">
            <w:pPr>
              <w:rPr>
                <w:rFonts w:ascii="Times New Roman" w:hAnsi="Times New Roman" w:cs="Times New Roman"/>
              </w:rPr>
            </w:pPr>
            <w:r>
              <w:rPr>
                <w:rFonts w:ascii="Times New Roman" w:hAnsi="Times New Roman" w:cs="Times New Roman"/>
              </w:rPr>
              <w:t>2897 (53.58)</w:t>
            </w:r>
          </w:p>
        </w:tc>
        <w:tc>
          <w:tcPr>
            <w:tcW w:w="1443" w:type="dxa"/>
          </w:tcPr>
          <w:p w14:paraId="1C7B535A" w14:textId="5CF4EE1E" w:rsidR="009378F3" w:rsidRDefault="009378F3" w:rsidP="003F7B54">
            <w:pPr>
              <w:rPr>
                <w:rFonts w:ascii="Times New Roman" w:hAnsi="Times New Roman" w:cs="Times New Roman"/>
              </w:rPr>
            </w:pPr>
            <w:r>
              <w:rPr>
                <w:rFonts w:ascii="Times New Roman" w:hAnsi="Times New Roman" w:cs="Times New Roman"/>
              </w:rPr>
              <w:t>338 (6.25)</w:t>
            </w:r>
          </w:p>
        </w:tc>
        <w:tc>
          <w:tcPr>
            <w:tcW w:w="1137" w:type="dxa"/>
          </w:tcPr>
          <w:p w14:paraId="3B59869D" w14:textId="701C951D" w:rsidR="009378F3" w:rsidRDefault="009378F3" w:rsidP="003F7B54">
            <w:pPr>
              <w:rPr>
                <w:rFonts w:ascii="Times New Roman" w:hAnsi="Times New Roman" w:cs="Times New Roman"/>
              </w:rPr>
            </w:pPr>
            <w:r>
              <w:rPr>
                <w:rFonts w:ascii="Times New Roman" w:hAnsi="Times New Roman" w:cs="Times New Roman"/>
              </w:rPr>
              <w:t>25</w:t>
            </w:r>
          </w:p>
        </w:tc>
        <w:tc>
          <w:tcPr>
            <w:tcW w:w="1137" w:type="dxa"/>
          </w:tcPr>
          <w:p w14:paraId="42397119" w14:textId="674774D2" w:rsidR="009378F3" w:rsidRDefault="009378F3" w:rsidP="003F7B54">
            <w:pPr>
              <w:rPr>
                <w:rFonts w:ascii="Times New Roman" w:hAnsi="Times New Roman" w:cs="Times New Roman"/>
              </w:rPr>
            </w:pPr>
            <w:r>
              <w:rPr>
                <w:rFonts w:ascii="Times New Roman" w:hAnsi="Times New Roman" w:cs="Times New Roman"/>
              </w:rPr>
              <w:t>5407</w:t>
            </w:r>
          </w:p>
        </w:tc>
      </w:tr>
    </w:tbl>
    <w:p w14:paraId="435A41E7" w14:textId="188128E7" w:rsidR="003F7B54" w:rsidRPr="00421DE9" w:rsidRDefault="003F7B54" w:rsidP="003F7B54">
      <w:pPr>
        <w:rPr>
          <w:rFonts w:ascii="Times New Roman" w:hAnsi="Times New Roman" w:cs="Times New Roman"/>
          <w:sz w:val="21"/>
          <w:szCs w:val="21"/>
        </w:rPr>
      </w:pPr>
      <w:commentRangeStart w:id="21"/>
      <w:r w:rsidRPr="00421DE9">
        <w:rPr>
          <w:rFonts w:ascii="Times New Roman" w:hAnsi="Times New Roman" w:cs="Times New Roman"/>
          <w:b/>
          <w:bCs/>
          <w:sz w:val="21"/>
          <w:szCs w:val="21"/>
        </w:rPr>
        <w:t>Table 1</w:t>
      </w:r>
      <w:r w:rsidRPr="00421DE9">
        <w:rPr>
          <w:rFonts w:ascii="Times New Roman" w:hAnsi="Times New Roman" w:cs="Times New Roman"/>
          <w:sz w:val="21"/>
          <w:szCs w:val="21"/>
        </w:rPr>
        <w:t xml:space="preserve">. </w:t>
      </w:r>
      <w:commentRangeEnd w:id="21"/>
      <w:r w:rsidR="00DA6E90">
        <w:rPr>
          <w:rStyle w:val="CommentReference"/>
          <w:kern w:val="0"/>
          <w14:ligatures w14:val="none"/>
        </w:rPr>
        <w:commentReference w:id="21"/>
      </w:r>
      <w:r w:rsidR="00796273">
        <w:rPr>
          <w:rFonts w:ascii="Times New Roman" w:hAnsi="Times New Roman" w:cs="Times New Roman"/>
          <w:sz w:val="21"/>
          <w:szCs w:val="21"/>
        </w:rPr>
        <w:t>Summary c</w:t>
      </w:r>
      <w:r w:rsidRPr="00421DE9">
        <w:rPr>
          <w:rFonts w:ascii="Times New Roman" w:hAnsi="Times New Roman" w:cs="Times New Roman"/>
          <w:sz w:val="21"/>
          <w:szCs w:val="21"/>
        </w:rPr>
        <w:t xml:space="preserve">haracteristics of the </w:t>
      </w:r>
      <w:r w:rsidR="00551765" w:rsidRPr="00421DE9">
        <w:rPr>
          <w:rFonts w:ascii="Times New Roman" w:hAnsi="Times New Roman" w:cs="Times New Roman"/>
          <w:sz w:val="21"/>
          <w:szCs w:val="21"/>
        </w:rPr>
        <w:t xml:space="preserve">two series of experiments. </w:t>
      </w:r>
      <w:r w:rsidR="009378F3">
        <w:rPr>
          <w:rFonts w:ascii="Times New Roman" w:hAnsi="Times New Roman" w:cs="Times New Roman"/>
          <w:sz w:val="21"/>
          <w:szCs w:val="21"/>
        </w:rPr>
        <w:t xml:space="preserve">Experiment B was divided into </w:t>
      </w:r>
      <w:r w:rsidR="00796273">
        <w:rPr>
          <w:rFonts w:ascii="Times New Roman" w:hAnsi="Times New Roman" w:cs="Times New Roman"/>
          <w:sz w:val="21"/>
          <w:szCs w:val="21"/>
        </w:rPr>
        <w:t xml:space="preserve">two </w:t>
      </w:r>
      <w:r w:rsidR="009378F3">
        <w:rPr>
          <w:rFonts w:ascii="Times New Roman" w:hAnsi="Times New Roman" w:cs="Times New Roman"/>
          <w:sz w:val="21"/>
          <w:szCs w:val="21"/>
        </w:rPr>
        <w:t>conditions</w:t>
      </w:r>
      <w:r w:rsidR="00796273">
        <w:rPr>
          <w:rFonts w:ascii="Times New Roman" w:hAnsi="Times New Roman" w:cs="Times New Roman"/>
          <w:sz w:val="21"/>
          <w:szCs w:val="21"/>
        </w:rPr>
        <w:t>:</w:t>
      </w:r>
      <w:r w:rsidR="00551765" w:rsidRPr="00421DE9">
        <w:rPr>
          <w:rFonts w:ascii="Times New Roman" w:hAnsi="Times New Roman" w:cs="Times New Roman"/>
          <w:sz w:val="21"/>
          <w:szCs w:val="21"/>
        </w:rPr>
        <w:t xml:space="preserve"> </w:t>
      </w:r>
      <w:r w:rsidR="00421DE9">
        <w:rPr>
          <w:rFonts w:ascii="Times New Roman" w:hAnsi="Times New Roman" w:cs="Times New Roman"/>
          <w:sz w:val="21"/>
          <w:szCs w:val="21"/>
        </w:rPr>
        <w:t xml:space="preserve">the TP- </w:t>
      </w:r>
      <w:r w:rsidR="009378F3">
        <w:rPr>
          <w:rFonts w:ascii="Times New Roman" w:hAnsi="Times New Roman" w:cs="Times New Roman"/>
          <w:sz w:val="21"/>
          <w:szCs w:val="21"/>
        </w:rPr>
        <w:t>condition</w:t>
      </w:r>
      <w:r w:rsidR="00796273">
        <w:rPr>
          <w:rFonts w:ascii="Times New Roman" w:hAnsi="Times New Roman" w:cs="Times New Roman"/>
          <w:sz w:val="21"/>
          <w:szCs w:val="21"/>
        </w:rPr>
        <w:t>,</w:t>
      </w:r>
      <w:r w:rsidR="00551765" w:rsidRPr="00421DE9">
        <w:rPr>
          <w:rFonts w:ascii="Times New Roman" w:hAnsi="Times New Roman" w:cs="Times New Roman"/>
          <w:sz w:val="21"/>
          <w:szCs w:val="21"/>
        </w:rPr>
        <w:t xml:space="preserve"> with no time limit</w:t>
      </w:r>
      <w:r w:rsidR="00796273">
        <w:rPr>
          <w:rFonts w:ascii="Times New Roman" w:hAnsi="Times New Roman" w:cs="Times New Roman"/>
          <w:sz w:val="21"/>
          <w:szCs w:val="21"/>
        </w:rPr>
        <w:t xml:space="preserve"> for player decisions, </w:t>
      </w:r>
      <w:r w:rsidR="00551765" w:rsidRPr="00421DE9">
        <w:rPr>
          <w:rFonts w:ascii="Times New Roman" w:hAnsi="Times New Roman" w:cs="Times New Roman"/>
          <w:sz w:val="21"/>
          <w:szCs w:val="21"/>
        </w:rPr>
        <w:t xml:space="preserve">and </w:t>
      </w:r>
      <w:r w:rsidR="00421DE9">
        <w:rPr>
          <w:rFonts w:ascii="Times New Roman" w:hAnsi="Times New Roman" w:cs="Times New Roman"/>
          <w:sz w:val="21"/>
          <w:szCs w:val="21"/>
        </w:rPr>
        <w:t xml:space="preserve">the TP+ </w:t>
      </w:r>
      <w:r w:rsidR="009378F3">
        <w:rPr>
          <w:rFonts w:ascii="Times New Roman" w:hAnsi="Times New Roman" w:cs="Times New Roman"/>
          <w:sz w:val="21"/>
          <w:szCs w:val="21"/>
        </w:rPr>
        <w:t>condition</w:t>
      </w:r>
      <w:r w:rsidR="00FC7095" w:rsidRPr="00421DE9">
        <w:rPr>
          <w:rFonts w:ascii="Times New Roman" w:hAnsi="Times New Roman" w:cs="Times New Roman"/>
          <w:sz w:val="21"/>
          <w:szCs w:val="21"/>
        </w:rPr>
        <w:t>, with</w:t>
      </w:r>
      <w:r w:rsidR="00551765" w:rsidRPr="00421DE9">
        <w:rPr>
          <w:rFonts w:ascii="Times New Roman" w:hAnsi="Times New Roman" w:cs="Times New Roman"/>
          <w:sz w:val="21"/>
          <w:szCs w:val="21"/>
        </w:rPr>
        <w:t xml:space="preserve"> a strict 3 second time limit for each decision.</w:t>
      </w:r>
    </w:p>
    <w:p w14:paraId="0C3CFD3E" w14:textId="77777777" w:rsidR="00551765" w:rsidRPr="003F7B54" w:rsidRDefault="00551765" w:rsidP="003F7B54">
      <w:pPr>
        <w:rPr>
          <w:rFonts w:ascii="Times New Roman" w:hAnsi="Times New Roman" w:cs="Times New Roman"/>
        </w:rPr>
      </w:pPr>
    </w:p>
    <w:p w14:paraId="7DC7C405" w14:textId="629F54DF" w:rsidR="008E7AE1" w:rsidRPr="00EE3C0F" w:rsidRDefault="008E7AE1" w:rsidP="00073905">
      <w:pPr>
        <w:ind w:firstLine="720"/>
        <w:rPr>
          <w:rFonts w:ascii="Times New Roman" w:hAnsi="Times New Roman" w:cs="Times New Roman"/>
        </w:rPr>
      </w:pPr>
      <w:r>
        <w:rPr>
          <w:rFonts w:ascii="Times New Roman" w:hAnsi="Times New Roman" w:cs="Times New Roman"/>
        </w:rPr>
        <w:t>The structure of the games and the arrangement of players into networks meant that multiple observations were made for a single player across multiple rounds in a game session. We account for this hierarchical data structure using</w:t>
      </w:r>
      <w:r w:rsidR="000E5A6C">
        <w:rPr>
          <w:rFonts w:ascii="Times New Roman" w:hAnsi="Times New Roman" w:cs="Times New Roman"/>
        </w:rPr>
        <w:t xml:space="preserve"> multilevel random intercepts models. While prior work</w:t>
      </w:r>
      <w:r w:rsidR="000E5A6C">
        <w:rPr>
          <w:rFonts w:ascii="Times New Roman" w:hAnsi="Times New Roman" w:cs="Times New Roman"/>
        </w:rPr>
        <w:fldChar w:fldCharType="begin">
          <w:fldData xml:space="preserve">PEVuZE5vdGU+PENpdGU+PEF1dGhvcj5OaXNoaTwvQXV0aG9yPjxZZWFyPjIwMTY8L1llYXI+PFJl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PEVuZE5vdGU+PENpdGU+PEF1dGhvcj5OaXNoaTwvQXV0aG9yPjxZZWFyPjIwMTY8L1llYXI+PFJl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sidR="000E5A6C">
        <w:rPr>
          <w:rFonts w:ascii="Times New Roman" w:hAnsi="Times New Roman" w:cs="Times New Roman"/>
        </w:rPr>
      </w:r>
      <w:r w:rsidR="000E5A6C">
        <w:rPr>
          <w:rFonts w:ascii="Times New Roman" w:hAnsi="Times New Roman" w:cs="Times New Roman"/>
        </w:rPr>
        <w:fldChar w:fldCharType="separate"/>
      </w:r>
      <w:r w:rsidR="00FF5906" w:rsidRPr="00FF5906">
        <w:rPr>
          <w:rFonts w:ascii="Times New Roman" w:hAnsi="Times New Roman" w:cs="Times New Roman"/>
          <w:noProof/>
          <w:vertAlign w:val="superscript"/>
        </w:rPr>
        <w:t>12,18,19</w:t>
      </w:r>
      <w:r w:rsidR="000E5A6C">
        <w:rPr>
          <w:rFonts w:ascii="Times New Roman" w:hAnsi="Times New Roman" w:cs="Times New Roman"/>
        </w:rPr>
        <w:fldChar w:fldCharType="end"/>
      </w:r>
      <w:r w:rsidR="000E5A6C">
        <w:rPr>
          <w:rFonts w:ascii="Times New Roman" w:hAnsi="Times New Roman" w:cs="Times New Roman"/>
        </w:rPr>
        <w:t xml:space="preserve"> utilized a log10-transformation when analyzing decision times</w:t>
      </w:r>
      <w:r w:rsidR="00264F2F">
        <w:rPr>
          <w:rFonts w:ascii="Times New Roman" w:hAnsi="Times New Roman" w:cs="Times New Roman"/>
        </w:rPr>
        <w:t xml:space="preserve"> because decision times are generally only left-bounded by zero, </w:t>
      </w:r>
      <w:r w:rsidR="008D47C8">
        <w:rPr>
          <w:rFonts w:ascii="Times New Roman" w:hAnsi="Times New Roman" w:cs="Times New Roman"/>
        </w:rPr>
        <w:t xml:space="preserve">time data from the TP+ condition of our experiments would also be right-bounded by the time limit. As a result, </w:t>
      </w:r>
      <w:r w:rsidR="00264F2F">
        <w:rPr>
          <w:rFonts w:ascii="Times New Roman" w:hAnsi="Times New Roman" w:cs="Times New Roman"/>
        </w:rPr>
        <w:t>we chose to omit the transformation</w:t>
      </w:r>
      <w:r w:rsidR="008D47C8">
        <w:rPr>
          <w:rFonts w:ascii="Times New Roman" w:hAnsi="Times New Roman" w:cs="Times New Roman"/>
        </w:rPr>
        <w:t xml:space="preserve"> to </w:t>
      </w:r>
      <w:r w:rsidR="00271193">
        <w:rPr>
          <w:rFonts w:ascii="Times New Roman" w:hAnsi="Times New Roman" w:cs="Times New Roman"/>
        </w:rPr>
        <w:t>keep model estimates from limited and non-limited data on the same scale.</w:t>
      </w:r>
      <w:r w:rsidR="00264F2F">
        <w:rPr>
          <w:rFonts w:ascii="Times New Roman" w:hAnsi="Times New Roman" w:cs="Times New Roman"/>
        </w:rPr>
        <w:t xml:space="preserve"> </w:t>
      </w:r>
    </w:p>
    <w:p w14:paraId="7A780DCC" w14:textId="77777777" w:rsidR="00E56140" w:rsidRPr="00EE3C0F" w:rsidRDefault="00E56140" w:rsidP="00E62CB1">
      <w:pPr>
        <w:rPr>
          <w:rFonts w:ascii="Times New Roman" w:hAnsi="Times New Roman" w:cs="Times New Roman"/>
        </w:rPr>
      </w:pPr>
    </w:p>
    <w:p w14:paraId="0E84E582" w14:textId="031A244D" w:rsidR="00E56140" w:rsidRPr="00EE3C0F" w:rsidRDefault="00CF02E3" w:rsidP="00E62CB1">
      <w:pPr>
        <w:jc w:val="center"/>
        <w:rPr>
          <w:rFonts w:ascii="Times New Roman" w:hAnsi="Times New Roman" w:cs="Times New Roman"/>
        </w:rPr>
      </w:pPr>
      <w:r>
        <w:rPr>
          <w:rFonts w:ascii="Times New Roman" w:hAnsi="Times New Roman" w:cs="Times New Roman"/>
          <w:noProof/>
        </w:rPr>
        <w:drawing>
          <wp:inline distT="0" distB="0" distL="0" distR="0" wp14:anchorId="1CEF4E4E" wp14:editId="31CDA59F">
            <wp:extent cx="5676090" cy="3784060"/>
            <wp:effectExtent l="0" t="0" r="1270" b="635"/>
            <wp:docPr id="340743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43694" name="Picture 3407436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5760" cy="3863840"/>
                    </a:xfrm>
                    <a:prstGeom prst="rect">
                      <a:avLst/>
                    </a:prstGeom>
                  </pic:spPr>
                </pic:pic>
              </a:graphicData>
            </a:graphic>
          </wp:inline>
        </w:drawing>
      </w:r>
    </w:p>
    <w:p w14:paraId="6DF91B4B" w14:textId="03809ACB" w:rsidR="00E56140" w:rsidRDefault="00CE55D0" w:rsidP="008E7AE1">
      <w:pPr>
        <w:rPr>
          <w:rFonts w:ascii="Times New Roman" w:hAnsi="Times New Roman" w:cs="Times New Roman"/>
          <w:sz w:val="21"/>
          <w:szCs w:val="21"/>
        </w:rPr>
      </w:pPr>
      <w:r w:rsidRPr="00A21FD0">
        <w:rPr>
          <w:rFonts w:ascii="Times New Roman" w:hAnsi="Times New Roman" w:cs="Times New Roman"/>
          <w:b/>
          <w:bCs/>
          <w:sz w:val="21"/>
          <w:szCs w:val="21"/>
        </w:rPr>
        <w:t>Figure 1</w:t>
      </w:r>
      <w:r w:rsidRPr="00A21FD0">
        <w:rPr>
          <w:rFonts w:ascii="Times New Roman" w:hAnsi="Times New Roman" w:cs="Times New Roman"/>
          <w:sz w:val="21"/>
          <w:szCs w:val="21"/>
        </w:rPr>
        <w:t xml:space="preserve">. </w:t>
      </w:r>
      <w:r w:rsidR="00C968C9">
        <w:rPr>
          <w:rFonts w:ascii="Times New Roman" w:hAnsi="Times New Roman" w:cs="Times New Roman"/>
          <w:b/>
          <w:bCs/>
          <w:sz w:val="21"/>
          <w:szCs w:val="21"/>
        </w:rPr>
        <w:t>Punishment</w:t>
      </w:r>
      <w:r w:rsidRPr="00A21FD0">
        <w:rPr>
          <w:rFonts w:ascii="Times New Roman" w:hAnsi="Times New Roman" w:cs="Times New Roman"/>
          <w:b/>
          <w:bCs/>
          <w:sz w:val="21"/>
          <w:szCs w:val="21"/>
        </w:rPr>
        <w:t xml:space="preserve"> is slow</w:t>
      </w:r>
      <w:r w:rsidR="00610A06" w:rsidRPr="00A21FD0">
        <w:rPr>
          <w:rFonts w:ascii="Times New Roman" w:hAnsi="Times New Roman" w:cs="Times New Roman"/>
          <w:b/>
          <w:bCs/>
          <w:sz w:val="21"/>
          <w:szCs w:val="21"/>
        </w:rPr>
        <w:t xml:space="preserve"> in all scenarios, even under time pressure.</w:t>
      </w:r>
      <w:r w:rsidR="00610A06" w:rsidRPr="00A21FD0">
        <w:rPr>
          <w:rFonts w:ascii="Times New Roman" w:hAnsi="Times New Roman" w:cs="Times New Roman"/>
          <w:sz w:val="21"/>
          <w:szCs w:val="21"/>
        </w:rPr>
        <w:t xml:space="preserve"> The upper </w:t>
      </w:r>
      <w:r w:rsidR="00CF02E3" w:rsidRPr="00A21FD0">
        <w:rPr>
          <w:rFonts w:ascii="Times New Roman" w:hAnsi="Times New Roman" w:cs="Times New Roman"/>
          <w:sz w:val="21"/>
          <w:szCs w:val="21"/>
        </w:rPr>
        <w:t>portion of the figure shows the distribution of behaviors in each experiment</w:t>
      </w:r>
      <w:r w:rsidR="008F4BA2">
        <w:rPr>
          <w:rFonts w:ascii="Times New Roman" w:hAnsi="Times New Roman" w:cs="Times New Roman"/>
          <w:sz w:val="21"/>
          <w:szCs w:val="21"/>
        </w:rPr>
        <w:t>. E</w:t>
      </w:r>
      <w:r w:rsidR="00CF02E3" w:rsidRPr="00A21FD0">
        <w:rPr>
          <w:rFonts w:ascii="Times New Roman" w:hAnsi="Times New Roman" w:cs="Times New Roman"/>
          <w:sz w:val="21"/>
          <w:szCs w:val="21"/>
        </w:rPr>
        <w:t xml:space="preserve">xperiment B is divided into games </w:t>
      </w:r>
      <w:commentRangeStart w:id="22"/>
      <w:r w:rsidR="00CF02E3" w:rsidRPr="00A21FD0">
        <w:rPr>
          <w:rFonts w:ascii="Times New Roman" w:hAnsi="Times New Roman" w:cs="Times New Roman"/>
          <w:sz w:val="21"/>
          <w:szCs w:val="21"/>
        </w:rPr>
        <w:t xml:space="preserve">with time pressure </w:t>
      </w:r>
      <w:r w:rsidR="008F4BA2">
        <w:rPr>
          <w:rFonts w:ascii="Times New Roman" w:hAnsi="Times New Roman" w:cs="Times New Roman"/>
          <w:sz w:val="21"/>
          <w:szCs w:val="21"/>
        </w:rPr>
        <w:t>(</w:t>
      </w:r>
      <w:r w:rsidR="009378F3">
        <w:rPr>
          <w:rFonts w:ascii="Times New Roman" w:hAnsi="Times New Roman" w:cs="Times New Roman"/>
          <w:sz w:val="21"/>
          <w:szCs w:val="21"/>
        </w:rPr>
        <w:t xml:space="preserve">B, </w:t>
      </w:r>
      <w:r w:rsidR="00CF02E3" w:rsidRPr="00A21FD0">
        <w:rPr>
          <w:rFonts w:ascii="Times New Roman" w:hAnsi="Times New Roman" w:cs="Times New Roman"/>
          <w:sz w:val="21"/>
          <w:szCs w:val="21"/>
        </w:rPr>
        <w:t>TP+</w:t>
      </w:r>
      <w:r w:rsidR="008F4BA2">
        <w:rPr>
          <w:rFonts w:ascii="Times New Roman" w:hAnsi="Times New Roman" w:cs="Times New Roman"/>
          <w:sz w:val="21"/>
          <w:szCs w:val="21"/>
        </w:rPr>
        <w:t>, center)</w:t>
      </w:r>
      <w:r w:rsidR="00CF02E3" w:rsidRPr="00A21FD0">
        <w:rPr>
          <w:rFonts w:ascii="Times New Roman" w:hAnsi="Times New Roman" w:cs="Times New Roman"/>
          <w:sz w:val="21"/>
          <w:szCs w:val="21"/>
        </w:rPr>
        <w:t xml:space="preserve"> and without time pressure </w:t>
      </w:r>
      <w:r w:rsidR="008F4BA2">
        <w:rPr>
          <w:rFonts w:ascii="Times New Roman" w:hAnsi="Times New Roman" w:cs="Times New Roman"/>
          <w:sz w:val="21"/>
          <w:szCs w:val="21"/>
        </w:rPr>
        <w:t>(</w:t>
      </w:r>
      <w:r w:rsidR="009378F3">
        <w:rPr>
          <w:rFonts w:ascii="Times New Roman" w:hAnsi="Times New Roman" w:cs="Times New Roman"/>
          <w:sz w:val="21"/>
          <w:szCs w:val="21"/>
        </w:rPr>
        <w:t xml:space="preserve">B, </w:t>
      </w:r>
      <w:r w:rsidR="008F4BA2">
        <w:rPr>
          <w:rFonts w:ascii="Times New Roman" w:hAnsi="Times New Roman" w:cs="Times New Roman"/>
          <w:sz w:val="21"/>
          <w:szCs w:val="21"/>
        </w:rPr>
        <w:t>TP-, right</w:t>
      </w:r>
      <w:r w:rsidR="00CF02E3" w:rsidRPr="00A21FD0">
        <w:rPr>
          <w:rFonts w:ascii="Times New Roman" w:hAnsi="Times New Roman" w:cs="Times New Roman"/>
          <w:sz w:val="21"/>
          <w:szCs w:val="21"/>
        </w:rPr>
        <w:t>).</w:t>
      </w:r>
      <w:r w:rsidR="00610A06" w:rsidRPr="00A21FD0">
        <w:rPr>
          <w:rFonts w:ascii="Times New Roman" w:hAnsi="Times New Roman" w:cs="Times New Roman"/>
          <w:sz w:val="21"/>
          <w:szCs w:val="21"/>
        </w:rPr>
        <w:t xml:space="preserve"> </w:t>
      </w:r>
      <w:commentRangeEnd w:id="22"/>
      <w:r w:rsidR="00D04442">
        <w:rPr>
          <w:rStyle w:val="CommentReference"/>
          <w:kern w:val="0"/>
          <w14:ligatures w14:val="none"/>
        </w:rPr>
        <w:commentReference w:id="22"/>
      </w:r>
      <w:r w:rsidR="00610A06" w:rsidRPr="00A21FD0">
        <w:rPr>
          <w:rFonts w:ascii="Times New Roman" w:hAnsi="Times New Roman" w:cs="Times New Roman"/>
          <w:sz w:val="21"/>
          <w:szCs w:val="21"/>
        </w:rPr>
        <w:t>The lower portion of each panel shows the mean decision time</w:t>
      </w:r>
      <w:r w:rsidR="00CF02E3" w:rsidRPr="00A21FD0">
        <w:rPr>
          <w:rFonts w:ascii="Times New Roman" w:hAnsi="Times New Roman" w:cs="Times New Roman"/>
          <w:sz w:val="21"/>
          <w:szCs w:val="21"/>
        </w:rPr>
        <w:t xml:space="preserve"> for each setting</w:t>
      </w:r>
      <w:r w:rsidR="00F308ED" w:rsidRPr="00A21FD0">
        <w:rPr>
          <w:rFonts w:ascii="Times New Roman" w:hAnsi="Times New Roman" w:cs="Times New Roman"/>
          <w:sz w:val="21"/>
          <w:szCs w:val="21"/>
        </w:rPr>
        <w:t xml:space="preserve">. </w:t>
      </w:r>
      <w:r w:rsidR="00EF74B5">
        <w:rPr>
          <w:rFonts w:ascii="Times New Roman" w:hAnsi="Times New Roman" w:cs="Times New Roman"/>
          <w:sz w:val="21"/>
          <w:szCs w:val="21"/>
        </w:rPr>
        <w:t xml:space="preserve">Error bars </w:t>
      </w:r>
      <w:r w:rsidR="00F308ED" w:rsidRPr="00A21FD0">
        <w:rPr>
          <w:rFonts w:ascii="Times New Roman" w:hAnsi="Times New Roman" w:cs="Times New Roman"/>
          <w:sz w:val="21"/>
          <w:szCs w:val="21"/>
        </w:rPr>
        <w:t>represent 95% confidence intervals</w:t>
      </w:r>
      <w:r w:rsidR="00EF74B5">
        <w:rPr>
          <w:rFonts w:ascii="Times New Roman" w:hAnsi="Times New Roman" w:cs="Times New Roman"/>
          <w:sz w:val="21"/>
          <w:szCs w:val="21"/>
        </w:rPr>
        <w:t xml:space="preserve"> of proportions or means.</w:t>
      </w:r>
    </w:p>
    <w:p w14:paraId="1DDFC85C" w14:textId="77777777" w:rsidR="00264F2F" w:rsidRDefault="00264F2F" w:rsidP="008E7AE1">
      <w:pPr>
        <w:rPr>
          <w:rFonts w:ascii="Times New Roman" w:hAnsi="Times New Roman" w:cs="Times New Roman"/>
        </w:rPr>
      </w:pPr>
    </w:p>
    <w:p w14:paraId="5232D426" w14:textId="42CE901B" w:rsidR="00A21FD0" w:rsidRDefault="00A21FD0" w:rsidP="00A21FD0">
      <w:pPr>
        <w:jc w:val="center"/>
        <w:rPr>
          <w:rFonts w:ascii="Times New Roman" w:hAnsi="Times New Roman" w:cs="Times New Roman"/>
        </w:rPr>
      </w:pPr>
      <w:r>
        <w:rPr>
          <w:rFonts w:ascii="Times New Roman" w:hAnsi="Times New Roman" w:cs="Times New Roman"/>
          <w:noProof/>
        </w:rPr>
        <w:drawing>
          <wp:inline distT="0" distB="0" distL="0" distR="0" wp14:anchorId="097B3B92" wp14:editId="16CD8D6C">
            <wp:extent cx="5885234" cy="3436197"/>
            <wp:effectExtent l="0" t="0" r="0" b="5715"/>
            <wp:docPr id="130310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00472" name="Picture 13031004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2186" cy="3516159"/>
                    </a:xfrm>
                    <a:prstGeom prst="rect">
                      <a:avLst/>
                    </a:prstGeom>
                  </pic:spPr>
                </pic:pic>
              </a:graphicData>
            </a:graphic>
          </wp:inline>
        </w:drawing>
      </w:r>
    </w:p>
    <w:p w14:paraId="46E7A0D1" w14:textId="77777777" w:rsidR="008E7AE1" w:rsidRPr="00EE3C0F" w:rsidRDefault="008E7AE1" w:rsidP="00A21FD0">
      <w:pPr>
        <w:jc w:val="center"/>
        <w:rPr>
          <w:rFonts w:ascii="Times New Roman" w:hAnsi="Times New Roman" w:cs="Times New Roman"/>
        </w:rPr>
      </w:pPr>
    </w:p>
    <w:p w14:paraId="52D0D85C" w14:textId="6A242F97" w:rsidR="00CF02E3" w:rsidRDefault="00CF02E3" w:rsidP="00773204">
      <w:pPr>
        <w:rPr>
          <w:rFonts w:ascii="Times New Roman" w:hAnsi="Times New Roman" w:cs="Times New Roman"/>
          <w:sz w:val="21"/>
          <w:szCs w:val="21"/>
        </w:rPr>
      </w:pPr>
      <w:commentRangeStart w:id="23"/>
      <w:r w:rsidRPr="00A21FD0">
        <w:rPr>
          <w:rFonts w:ascii="Times New Roman" w:hAnsi="Times New Roman" w:cs="Times New Roman"/>
          <w:b/>
          <w:bCs/>
          <w:sz w:val="21"/>
          <w:szCs w:val="21"/>
        </w:rPr>
        <w:t>Figure 2</w:t>
      </w:r>
      <w:commentRangeEnd w:id="23"/>
      <w:r w:rsidR="001D2894">
        <w:rPr>
          <w:rStyle w:val="CommentReference"/>
          <w:kern w:val="0"/>
          <w14:ligatures w14:val="none"/>
        </w:rPr>
        <w:commentReference w:id="23"/>
      </w:r>
      <w:r w:rsidRPr="00A21FD0">
        <w:rPr>
          <w:rFonts w:ascii="Times New Roman" w:hAnsi="Times New Roman" w:cs="Times New Roman"/>
          <w:sz w:val="21"/>
          <w:szCs w:val="21"/>
        </w:rPr>
        <w:t xml:space="preserve">. </w:t>
      </w:r>
      <w:r w:rsidRPr="00A21FD0">
        <w:rPr>
          <w:rFonts w:ascii="Times New Roman" w:hAnsi="Times New Roman" w:cs="Times New Roman"/>
          <w:b/>
          <w:bCs/>
          <w:sz w:val="21"/>
          <w:szCs w:val="21"/>
        </w:rPr>
        <w:t>Example scr</w:t>
      </w:r>
      <w:r w:rsidR="00A21FD0">
        <w:rPr>
          <w:rFonts w:ascii="Times New Roman" w:hAnsi="Times New Roman" w:cs="Times New Roman"/>
          <w:b/>
          <w:bCs/>
          <w:sz w:val="21"/>
          <w:szCs w:val="21"/>
        </w:rPr>
        <w:t>eenshot of players’ perspective</w:t>
      </w:r>
      <w:r w:rsidRPr="00A21FD0">
        <w:rPr>
          <w:rFonts w:ascii="Times New Roman" w:hAnsi="Times New Roman" w:cs="Times New Roman"/>
          <w:sz w:val="21"/>
          <w:szCs w:val="21"/>
        </w:rPr>
        <w:t xml:space="preserve">. </w:t>
      </w:r>
      <w:r w:rsidR="008E7AE1">
        <w:rPr>
          <w:rFonts w:ascii="Times New Roman" w:hAnsi="Times New Roman" w:cs="Times New Roman"/>
          <w:sz w:val="21"/>
          <w:szCs w:val="21"/>
        </w:rPr>
        <w:t xml:space="preserve">The </w:t>
      </w:r>
      <w:r w:rsidR="00EF74B5">
        <w:rPr>
          <w:rFonts w:ascii="Times New Roman" w:hAnsi="Times New Roman" w:cs="Times New Roman"/>
          <w:sz w:val="21"/>
          <w:szCs w:val="21"/>
        </w:rPr>
        <w:t xml:space="preserve">active </w:t>
      </w:r>
      <w:r w:rsidR="008E7AE1">
        <w:rPr>
          <w:rFonts w:ascii="Times New Roman" w:hAnsi="Times New Roman" w:cs="Times New Roman"/>
          <w:sz w:val="21"/>
          <w:szCs w:val="21"/>
        </w:rPr>
        <w:t>player is represented by the larger, central circle highlighted in green</w:t>
      </w:r>
      <w:r w:rsidR="00A659DA">
        <w:rPr>
          <w:rFonts w:ascii="Times New Roman" w:hAnsi="Times New Roman" w:cs="Times New Roman"/>
          <w:sz w:val="21"/>
          <w:szCs w:val="21"/>
        </w:rPr>
        <w:t xml:space="preserve">, while </w:t>
      </w:r>
      <w:r w:rsidR="00EF74B5">
        <w:rPr>
          <w:rFonts w:ascii="Times New Roman" w:hAnsi="Times New Roman" w:cs="Times New Roman"/>
          <w:sz w:val="21"/>
          <w:szCs w:val="21"/>
        </w:rPr>
        <w:t xml:space="preserve">the grey circle represents a connected player in the same game session. </w:t>
      </w:r>
      <w:r w:rsidRPr="00A21FD0">
        <w:rPr>
          <w:rFonts w:ascii="Times New Roman" w:hAnsi="Times New Roman" w:cs="Times New Roman"/>
          <w:sz w:val="21"/>
          <w:szCs w:val="21"/>
        </w:rPr>
        <w:t>In the TP+ setting</w:t>
      </w:r>
      <w:r w:rsidR="00A21FD0">
        <w:rPr>
          <w:rFonts w:ascii="Times New Roman" w:hAnsi="Times New Roman" w:cs="Times New Roman"/>
          <w:sz w:val="21"/>
          <w:szCs w:val="21"/>
        </w:rPr>
        <w:t xml:space="preserve"> (shown)</w:t>
      </w:r>
      <w:r w:rsidRPr="00A21FD0">
        <w:rPr>
          <w:rFonts w:ascii="Times New Roman" w:hAnsi="Times New Roman" w:cs="Times New Roman"/>
          <w:sz w:val="21"/>
          <w:szCs w:val="21"/>
        </w:rPr>
        <w:t xml:space="preserve">, a horizontal bar appeared on players’ screens showing the </w:t>
      </w:r>
      <w:r w:rsidR="008E7AE1">
        <w:rPr>
          <w:rFonts w:ascii="Times New Roman" w:hAnsi="Times New Roman" w:cs="Times New Roman"/>
          <w:sz w:val="21"/>
          <w:szCs w:val="21"/>
        </w:rPr>
        <w:t xml:space="preserve">remaining time they had to make their decision. </w:t>
      </w:r>
      <w:r w:rsidRPr="00A21FD0">
        <w:rPr>
          <w:rFonts w:ascii="Times New Roman" w:hAnsi="Times New Roman" w:cs="Times New Roman"/>
          <w:sz w:val="21"/>
          <w:szCs w:val="21"/>
        </w:rPr>
        <w:t xml:space="preserve"> In the TP- setting, </w:t>
      </w:r>
      <w:r w:rsidR="008E7AE1">
        <w:rPr>
          <w:rFonts w:ascii="Times New Roman" w:hAnsi="Times New Roman" w:cs="Times New Roman"/>
          <w:sz w:val="21"/>
          <w:szCs w:val="21"/>
        </w:rPr>
        <w:t xml:space="preserve">no time limit was </w:t>
      </w:r>
      <w:r w:rsidR="006D6464">
        <w:rPr>
          <w:rFonts w:ascii="Times New Roman" w:hAnsi="Times New Roman" w:cs="Times New Roman"/>
          <w:sz w:val="21"/>
          <w:szCs w:val="21"/>
        </w:rPr>
        <w:t>implemented,</w:t>
      </w:r>
      <w:r w:rsidR="003E2B13">
        <w:rPr>
          <w:rFonts w:ascii="Times New Roman" w:hAnsi="Times New Roman" w:cs="Times New Roman"/>
          <w:sz w:val="21"/>
          <w:szCs w:val="21"/>
        </w:rPr>
        <w:t xml:space="preserve"> and no bar appeared.</w:t>
      </w:r>
    </w:p>
    <w:p w14:paraId="484DCC21" w14:textId="51A7B8F4" w:rsidR="00377DEC" w:rsidRPr="008E7AE1" w:rsidRDefault="00377DEC" w:rsidP="00DE29E6">
      <w:pPr>
        <w:jc w:val="center"/>
        <w:rPr>
          <w:rFonts w:ascii="Times New Roman" w:hAnsi="Times New Roman" w:cs="Times New Roman"/>
          <w:sz w:val="21"/>
          <w:szCs w:val="21"/>
        </w:rPr>
      </w:pPr>
      <w:r>
        <w:rPr>
          <w:rFonts w:ascii="Times New Roman" w:hAnsi="Times New Roman" w:cs="Times New Roman"/>
          <w:sz w:val="21"/>
          <w:szCs w:val="21"/>
        </w:rPr>
        <w:br/>
      </w:r>
      <w:commentRangeStart w:id="24"/>
      <w:r w:rsidR="00EF74B5">
        <w:rPr>
          <w:rFonts w:ascii="Times New Roman" w:hAnsi="Times New Roman" w:cs="Times New Roman"/>
          <w:noProof/>
          <w:sz w:val="21"/>
          <w:szCs w:val="21"/>
        </w:rPr>
        <w:drawing>
          <wp:inline distT="0" distB="0" distL="0" distR="0" wp14:anchorId="2A6F3A8A" wp14:editId="22E1B60A">
            <wp:extent cx="6400800" cy="6400800"/>
            <wp:effectExtent l="0" t="0" r="0" b="0"/>
            <wp:docPr id="1980956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56990" name="Picture 19809569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commentRangeEnd w:id="24"/>
      <w:r w:rsidR="006C5263">
        <w:rPr>
          <w:rStyle w:val="CommentReference"/>
          <w:kern w:val="0"/>
          <w14:ligatures w14:val="none"/>
        </w:rPr>
        <w:commentReference w:id="24"/>
      </w:r>
    </w:p>
    <w:p w14:paraId="08B3008E" w14:textId="573AB8AF" w:rsidR="00377DEC" w:rsidRDefault="00377DEC" w:rsidP="00377DEC">
      <w:pPr>
        <w:rPr>
          <w:rFonts w:ascii="Times New Roman" w:hAnsi="Times New Roman" w:cs="Times New Roman"/>
          <w:sz w:val="21"/>
          <w:szCs w:val="21"/>
        </w:rPr>
      </w:pPr>
      <w:commentRangeStart w:id="25"/>
      <w:r w:rsidRPr="00A21FD0">
        <w:rPr>
          <w:rFonts w:ascii="Times New Roman" w:hAnsi="Times New Roman" w:cs="Times New Roman"/>
          <w:b/>
          <w:bCs/>
          <w:sz w:val="21"/>
          <w:szCs w:val="21"/>
        </w:rPr>
        <w:t xml:space="preserve">Figure </w:t>
      </w:r>
      <w:r>
        <w:rPr>
          <w:rFonts w:ascii="Times New Roman" w:hAnsi="Times New Roman" w:cs="Times New Roman"/>
          <w:b/>
          <w:bCs/>
          <w:sz w:val="21"/>
          <w:szCs w:val="21"/>
        </w:rPr>
        <w:t>3</w:t>
      </w:r>
      <w:commentRangeEnd w:id="25"/>
      <w:r w:rsidR="001D2894">
        <w:rPr>
          <w:rStyle w:val="CommentReference"/>
          <w:kern w:val="0"/>
          <w14:ligatures w14:val="none"/>
        </w:rPr>
        <w:commentReference w:id="25"/>
      </w:r>
      <w:r w:rsidRPr="00A21FD0">
        <w:rPr>
          <w:rFonts w:ascii="Times New Roman" w:hAnsi="Times New Roman" w:cs="Times New Roman"/>
          <w:sz w:val="21"/>
          <w:szCs w:val="21"/>
        </w:rPr>
        <w:t xml:space="preserve">. </w:t>
      </w:r>
      <w:r w:rsidR="00A659DA">
        <w:rPr>
          <w:rFonts w:ascii="Times New Roman" w:hAnsi="Times New Roman" w:cs="Times New Roman"/>
          <w:b/>
          <w:bCs/>
          <w:sz w:val="21"/>
          <w:szCs w:val="21"/>
        </w:rPr>
        <w:t>Behavior distributions and mean decision times</w:t>
      </w:r>
      <w:r>
        <w:rPr>
          <w:rFonts w:ascii="Times New Roman" w:hAnsi="Times New Roman" w:cs="Times New Roman"/>
          <w:b/>
          <w:bCs/>
          <w:sz w:val="21"/>
          <w:szCs w:val="21"/>
        </w:rPr>
        <w:t xml:space="preserve"> across </w:t>
      </w:r>
      <w:r w:rsidR="00A659DA">
        <w:rPr>
          <w:rFonts w:ascii="Times New Roman" w:hAnsi="Times New Roman" w:cs="Times New Roman"/>
          <w:b/>
          <w:bCs/>
          <w:sz w:val="21"/>
          <w:szCs w:val="21"/>
        </w:rPr>
        <w:t>all experimental</w:t>
      </w:r>
      <w:r>
        <w:rPr>
          <w:rFonts w:ascii="Times New Roman" w:hAnsi="Times New Roman" w:cs="Times New Roman"/>
          <w:b/>
          <w:bCs/>
          <w:sz w:val="21"/>
          <w:szCs w:val="21"/>
        </w:rPr>
        <w:t xml:space="preserve"> </w:t>
      </w:r>
      <w:r w:rsidR="00A659DA">
        <w:rPr>
          <w:rFonts w:ascii="Times New Roman" w:hAnsi="Times New Roman" w:cs="Times New Roman"/>
          <w:b/>
          <w:bCs/>
          <w:sz w:val="21"/>
          <w:szCs w:val="21"/>
        </w:rPr>
        <w:t xml:space="preserve">conditions </w:t>
      </w:r>
      <w:r>
        <w:rPr>
          <w:rFonts w:ascii="Times New Roman" w:hAnsi="Times New Roman" w:cs="Times New Roman"/>
          <w:b/>
          <w:bCs/>
          <w:sz w:val="21"/>
          <w:szCs w:val="21"/>
        </w:rPr>
        <w:t>stratified by social environment.</w:t>
      </w:r>
      <w:r w:rsidRPr="00A21FD0">
        <w:rPr>
          <w:rFonts w:ascii="Times New Roman" w:hAnsi="Times New Roman" w:cs="Times New Roman"/>
          <w:sz w:val="21"/>
          <w:szCs w:val="21"/>
        </w:rPr>
        <w:t xml:space="preserve"> </w:t>
      </w:r>
      <w:r>
        <w:rPr>
          <w:rFonts w:ascii="Times New Roman" w:hAnsi="Times New Roman" w:cs="Times New Roman"/>
          <w:sz w:val="21"/>
          <w:szCs w:val="21"/>
        </w:rPr>
        <w:t xml:space="preserve">Punishment was </w:t>
      </w:r>
      <w:r w:rsidR="007E27BA">
        <w:rPr>
          <w:rFonts w:ascii="Times New Roman" w:hAnsi="Times New Roman" w:cs="Times New Roman"/>
          <w:sz w:val="21"/>
          <w:szCs w:val="21"/>
        </w:rPr>
        <w:t>slowest</w:t>
      </w:r>
      <w:r w:rsidR="00A659DA">
        <w:rPr>
          <w:rFonts w:ascii="Times New Roman" w:hAnsi="Times New Roman" w:cs="Times New Roman"/>
          <w:sz w:val="21"/>
          <w:szCs w:val="21"/>
        </w:rPr>
        <w:t xml:space="preserve"> </w:t>
      </w:r>
      <w:r w:rsidR="007E27BA">
        <w:rPr>
          <w:rFonts w:ascii="Times New Roman" w:hAnsi="Times New Roman" w:cs="Times New Roman"/>
          <w:sz w:val="21"/>
          <w:szCs w:val="21"/>
        </w:rPr>
        <w:t xml:space="preserve">after accounting for social environment across </w:t>
      </w:r>
      <w:r w:rsidR="00A659DA">
        <w:rPr>
          <w:rFonts w:ascii="Times New Roman" w:hAnsi="Times New Roman" w:cs="Times New Roman"/>
          <w:sz w:val="21"/>
          <w:szCs w:val="21"/>
        </w:rPr>
        <w:t>Experiment A and both TP- and TP+ conditions of Experiment B</w:t>
      </w:r>
      <w:r w:rsidR="007E27BA">
        <w:rPr>
          <w:rFonts w:ascii="Times New Roman" w:hAnsi="Times New Roman" w:cs="Times New Roman"/>
          <w:sz w:val="21"/>
          <w:szCs w:val="21"/>
        </w:rPr>
        <w:t xml:space="preserve">. </w:t>
      </w:r>
      <w:r w:rsidR="00A659DA">
        <w:rPr>
          <w:rFonts w:ascii="Times New Roman" w:hAnsi="Times New Roman" w:cs="Times New Roman"/>
          <w:sz w:val="21"/>
          <w:szCs w:val="21"/>
        </w:rPr>
        <w:t xml:space="preserve">Furthermore, punishment in a cooperative environment was slower than all other behaviors in 2 out of 3 conditions; in non-cooperative environments, cooperation was slower in all 3 conditions but not slower than punishment. Error bars indicate </w:t>
      </w:r>
      <w:r w:rsidR="00EF74B5">
        <w:rPr>
          <w:rFonts w:ascii="Times New Roman" w:hAnsi="Times New Roman" w:cs="Times New Roman"/>
          <w:sz w:val="21"/>
          <w:szCs w:val="21"/>
        </w:rPr>
        <w:t>95% confidence intervals of proportions or means.</w:t>
      </w:r>
    </w:p>
    <w:p w14:paraId="585CAC20" w14:textId="77777777" w:rsidR="00377DEC" w:rsidRPr="00377DEC" w:rsidRDefault="00377DEC" w:rsidP="00773204">
      <w:pPr>
        <w:rPr>
          <w:rFonts w:ascii="Times New Roman" w:hAnsi="Times New Roman" w:cs="Times New Roman"/>
          <w:b/>
          <w:bCs/>
        </w:rPr>
      </w:pPr>
    </w:p>
    <w:p w14:paraId="7F91FC38" w14:textId="3CD1EB51" w:rsidR="00407DAB" w:rsidRPr="00EE3C0F" w:rsidRDefault="00407DAB" w:rsidP="00773204">
      <w:pPr>
        <w:rPr>
          <w:rFonts w:ascii="Times New Roman" w:hAnsi="Times New Roman" w:cs="Times New Roman"/>
          <w:b/>
          <w:bCs/>
        </w:rPr>
      </w:pPr>
      <w:r w:rsidRPr="00EE3C0F">
        <w:rPr>
          <w:rFonts w:ascii="Times New Roman" w:hAnsi="Times New Roman" w:cs="Times New Roman"/>
          <w:b/>
          <w:bCs/>
        </w:rPr>
        <w:t>Results</w:t>
      </w:r>
    </w:p>
    <w:p w14:paraId="32BF6EAC" w14:textId="77777777" w:rsidR="005C7D3D" w:rsidRPr="00EE3C0F" w:rsidRDefault="005C7D3D" w:rsidP="00773204">
      <w:pPr>
        <w:rPr>
          <w:rFonts w:ascii="Times New Roman" w:hAnsi="Times New Roman" w:cs="Times New Roman"/>
          <w:b/>
          <w:bCs/>
        </w:rPr>
      </w:pPr>
    </w:p>
    <w:p w14:paraId="187BBC71" w14:textId="2224C7C4" w:rsidR="00F175A2" w:rsidRDefault="00747AE2" w:rsidP="00773204">
      <w:pPr>
        <w:rPr>
          <w:rFonts w:ascii="Times New Roman" w:hAnsi="Times New Roman" w:cs="Times New Roman"/>
        </w:rPr>
      </w:pPr>
      <w:r w:rsidRPr="00EE3C0F">
        <w:rPr>
          <w:rFonts w:ascii="Times New Roman" w:hAnsi="Times New Roman" w:cs="Times New Roman"/>
          <w:b/>
          <w:bCs/>
        </w:rPr>
        <w:t xml:space="preserve"> </w:t>
      </w:r>
      <w:r w:rsidRPr="00EE3C0F">
        <w:rPr>
          <w:rFonts w:ascii="Times New Roman" w:hAnsi="Times New Roman" w:cs="Times New Roman"/>
        </w:rPr>
        <w:tab/>
        <w:t xml:space="preserve"> </w:t>
      </w:r>
      <w:r w:rsidR="00E56140" w:rsidRPr="00EE3C0F">
        <w:rPr>
          <w:rFonts w:ascii="Times New Roman" w:hAnsi="Times New Roman" w:cs="Times New Roman"/>
        </w:rPr>
        <w:t xml:space="preserve">In both </w:t>
      </w:r>
      <w:r w:rsidR="00264F2F">
        <w:rPr>
          <w:rFonts w:ascii="Times New Roman" w:hAnsi="Times New Roman" w:cs="Times New Roman"/>
        </w:rPr>
        <w:t>E</w:t>
      </w:r>
      <w:r w:rsidR="00E56140" w:rsidRPr="00EE3C0F">
        <w:rPr>
          <w:rFonts w:ascii="Times New Roman" w:hAnsi="Times New Roman" w:cs="Times New Roman"/>
        </w:rPr>
        <w:t>xperiments A and B, we</w:t>
      </w:r>
      <w:r w:rsidRPr="00EE3C0F">
        <w:rPr>
          <w:rFonts w:ascii="Times New Roman" w:hAnsi="Times New Roman" w:cs="Times New Roman"/>
        </w:rPr>
        <w:t xml:space="preserve"> found that players spent the most time before they chose to </w:t>
      </w:r>
      <w:r w:rsidR="00264F2F">
        <w:rPr>
          <w:rFonts w:ascii="Times New Roman" w:hAnsi="Times New Roman" w:cs="Times New Roman"/>
        </w:rPr>
        <w:t>punish</w:t>
      </w:r>
      <w:r w:rsidRPr="00EE3C0F">
        <w:rPr>
          <w:rFonts w:ascii="Times New Roman" w:hAnsi="Times New Roman" w:cs="Times New Roman"/>
        </w:rPr>
        <w:t xml:space="preserve"> compared to when they </w:t>
      </w:r>
      <w:r w:rsidR="00264F2F">
        <w:rPr>
          <w:rFonts w:ascii="Times New Roman" w:hAnsi="Times New Roman" w:cs="Times New Roman"/>
        </w:rPr>
        <w:t xml:space="preserve">chose </w:t>
      </w:r>
      <w:r w:rsidRPr="00EE3C0F">
        <w:rPr>
          <w:rFonts w:ascii="Times New Roman" w:hAnsi="Times New Roman" w:cs="Times New Roman"/>
        </w:rPr>
        <w:t>to cooperate or defect</w:t>
      </w:r>
      <w:r w:rsidR="00E56140" w:rsidRPr="00EE3C0F">
        <w:rPr>
          <w:rFonts w:ascii="Times New Roman" w:hAnsi="Times New Roman" w:cs="Times New Roman"/>
        </w:rPr>
        <w:t xml:space="preserve"> (</w:t>
      </w:r>
      <w:r w:rsidR="00E56140" w:rsidRPr="008E7AE1">
        <w:rPr>
          <w:rFonts w:ascii="Times New Roman" w:hAnsi="Times New Roman" w:cs="Times New Roman"/>
          <w:b/>
          <w:bCs/>
        </w:rPr>
        <w:t>Figure 1</w:t>
      </w:r>
      <w:r w:rsidR="00E56140" w:rsidRPr="00EE3C0F">
        <w:rPr>
          <w:rFonts w:ascii="Times New Roman" w:hAnsi="Times New Roman" w:cs="Times New Roman"/>
        </w:rPr>
        <w:t>).</w:t>
      </w:r>
      <w:r w:rsidR="00B57EFD">
        <w:rPr>
          <w:rFonts w:ascii="Times New Roman" w:hAnsi="Times New Roman" w:cs="Times New Roman"/>
        </w:rPr>
        <w:t xml:space="preserve"> </w:t>
      </w:r>
      <w:r w:rsidR="00E56140" w:rsidRPr="00EE3C0F">
        <w:rPr>
          <w:rFonts w:ascii="Times New Roman" w:hAnsi="Times New Roman" w:cs="Times New Roman"/>
        </w:rPr>
        <w:t xml:space="preserve"> </w:t>
      </w:r>
      <w:r w:rsidR="00911C57">
        <w:rPr>
          <w:rFonts w:ascii="Times New Roman" w:hAnsi="Times New Roman" w:cs="Times New Roman"/>
        </w:rPr>
        <w:t>Overall, c</w:t>
      </w:r>
      <w:r w:rsidR="00D633F5">
        <w:rPr>
          <w:rFonts w:ascii="Times New Roman" w:hAnsi="Times New Roman" w:cs="Times New Roman"/>
        </w:rPr>
        <w:t>hoosing punishment had a significant positive association with</w:t>
      </w:r>
      <w:r w:rsidR="00911C57">
        <w:rPr>
          <w:rFonts w:ascii="Times New Roman" w:hAnsi="Times New Roman" w:cs="Times New Roman"/>
        </w:rPr>
        <w:t xml:space="preserve"> increased decision times compared to cooperation</w:t>
      </w:r>
      <w:r w:rsidR="00D633F5">
        <w:rPr>
          <w:rFonts w:ascii="Times New Roman" w:hAnsi="Times New Roman" w:cs="Times New Roman"/>
        </w:rPr>
        <w:t xml:space="preserve"> in </w:t>
      </w:r>
      <w:r w:rsidR="00F175A2">
        <w:rPr>
          <w:rFonts w:ascii="Times New Roman" w:hAnsi="Times New Roman" w:cs="Times New Roman"/>
        </w:rPr>
        <w:t xml:space="preserve">both </w:t>
      </w:r>
      <w:r w:rsidR="00D633F5">
        <w:rPr>
          <w:rFonts w:ascii="Times New Roman" w:hAnsi="Times New Roman" w:cs="Times New Roman"/>
        </w:rPr>
        <w:t>Experiment A</w:t>
      </w:r>
      <w:r w:rsidR="000878E4">
        <w:rPr>
          <w:rFonts w:ascii="Times New Roman" w:hAnsi="Times New Roman" w:cs="Times New Roman"/>
        </w:rPr>
        <w:t xml:space="preserve"> (p = 0.0002, </w:t>
      </w:r>
      <w:r w:rsidR="000878E4" w:rsidRPr="003B416C">
        <w:rPr>
          <w:rFonts w:ascii="Times New Roman" w:hAnsi="Times New Roman" w:cs="Times New Roman"/>
          <w:b/>
          <w:bCs/>
        </w:rPr>
        <w:t>Table S1</w:t>
      </w:r>
      <w:r w:rsidR="000878E4">
        <w:rPr>
          <w:rFonts w:ascii="Times New Roman" w:hAnsi="Times New Roman" w:cs="Times New Roman"/>
        </w:rPr>
        <w:t>)</w:t>
      </w:r>
      <w:r w:rsidR="00692B80">
        <w:rPr>
          <w:rFonts w:ascii="Times New Roman" w:hAnsi="Times New Roman" w:cs="Times New Roman"/>
        </w:rPr>
        <w:t xml:space="preserve"> </w:t>
      </w:r>
      <w:r w:rsidR="00F175A2">
        <w:rPr>
          <w:rFonts w:ascii="Times New Roman" w:hAnsi="Times New Roman" w:cs="Times New Roman"/>
        </w:rPr>
        <w:t xml:space="preserve">and the </w:t>
      </w:r>
      <w:r w:rsidR="00692B80">
        <w:rPr>
          <w:rFonts w:ascii="Times New Roman" w:hAnsi="Times New Roman" w:cs="Times New Roman"/>
        </w:rPr>
        <w:t xml:space="preserve">TP- condition in Experiment B </w:t>
      </w:r>
      <w:r w:rsidR="00D633F5">
        <w:rPr>
          <w:rFonts w:ascii="Times New Roman" w:hAnsi="Times New Roman" w:cs="Times New Roman"/>
        </w:rPr>
        <w:t>(</w:t>
      </w:r>
      <w:r w:rsidR="000878E4">
        <w:rPr>
          <w:rFonts w:ascii="Times New Roman" w:hAnsi="Times New Roman" w:cs="Times New Roman"/>
        </w:rPr>
        <w:t>p</w:t>
      </w:r>
      <w:r w:rsidR="00D633F5">
        <w:rPr>
          <w:rFonts w:ascii="Times New Roman" w:hAnsi="Times New Roman" w:cs="Times New Roman"/>
          <w:i/>
          <w:iCs/>
        </w:rPr>
        <w:t xml:space="preserve"> </w:t>
      </w:r>
      <w:r w:rsidR="00D633F5" w:rsidRPr="00692B80">
        <w:rPr>
          <w:rFonts w:ascii="Times New Roman" w:hAnsi="Times New Roman" w:cs="Times New Roman"/>
        </w:rPr>
        <w:t>= 0.00</w:t>
      </w:r>
      <w:r w:rsidR="00F175A2">
        <w:rPr>
          <w:rFonts w:ascii="Times New Roman" w:hAnsi="Times New Roman" w:cs="Times New Roman"/>
        </w:rPr>
        <w:t>19</w:t>
      </w:r>
      <w:r w:rsidR="000878E4">
        <w:rPr>
          <w:rFonts w:ascii="Times New Roman" w:hAnsi="Times New Roman" w:cs="Times New Roman"/>
        </w:rPr>
        <w:t xml:space="preserve">, </w:t>
      </w:r>
      <w:r w:rsidR="000878E4" w:rsidRPr="003B416C">
        <w:rPr>
          <w:rFonts w:ascii="Times New Roman" w:hAnsi="Times New Roman" w:cs="Times New Roman"/>
          <w:b/>
          <w:bCs/>
        </w:rPr>
        <w:t>Table S</w:t>
      </w:r>
      <w:r w:rsidR="009D5161">
        <w:rPr>
          <w:rFonts w:ascii="Times New Roman" w:hAnsi="Times New Roman" w:cs="Times New Roman"/>
          <w:b/>
          <w:bCs/>
        </w:rPr>
        <w:t>1)</w:t>
      </w:r>
      <w:r w:rsidR="00D633F5">
        <w:rPr>
          <w:rFonts w:ascii="Times New Roman" w:hAnsi="Times New Roman" w:cs="Times New Roman"/>
        </w:rPr>
        <w:t>.</w:t>
      </w:r>
      <w:r w:rsidR="00C9052B">
        <w:rPr>
          <w:rFonts w:ascii="Times New Roman" w:hAnsi="Times New Roman" w:cs="Times New Roman"/>
        </w:rPr>
        <w:t xml:space="preserve"> </w:t>
      </w:r>
      <w:r w:rsidR="00F175A2">
        <w:rPr>
          <w:rFonts w:ascii="Times New Roman" w:hAnsi="Times New Roman" w:cs="Times New Roman"/>
        </w:rPr>
        <w:t xml:space="preserve">Remarkably, this relationship also held </w:t>
      </w:r>
      <w:r w:rsidR="003C505F">
        <w:rPr>
          <w:rFonts w:ascii="Times New Roman" w:hAnsi="Times New Roman" w:cs="Times New Roman"/>
        </w:rPr>
        <w:t xml:space="preserve">even under </w:t>
      </w:r>
      <w:r w:rsidR="00F175A2">
        <w:rPr>
          <w:rFonts w:ascii="Times New Roman" w:hAnsi="Times New Roman" w:cs="Times New Roman"/>
        </w:rPr>
        <w:t>the TP+ condition of Experiment B (p = 0.0001</w:t>
      </w:r>
      <w:r w:rsidR="000878E4">
        <w:rPr>
          <w:rFonts w:ascii="Times New Roman" w:hAnsi="Times New Roman" w:cs="Times New Roman"/>
        </w:rPr>
        <w:t xml:space="preserve">, </w:t>
      </w:r>
      <w:r w:rsidR="000878E4" w:rsidRPr="003B416C">
        <w:rPr>
          <w:rFonts w:ascii="Times New Roman" w:hAnsi="Times New Roman" w:cs="Times New Roman"/>
          <w:b/>
          <w:bCs/>
        </w:rPr>
        <w:t>Table S</w:t>
      </w:r>
      <w:r w:rsidR="009D5161">
        <w:rPr>
          <w:rFonts w:ascii="Times New Roman" w:hAnsi="Times New Roman" w:cs="Times New Roman"/>
          <w:b/>
          <w:bCs/>
        </w:rPr>
        <w:t>1</w:t>
      </w:r>
      <w:r w:rsidR="003B4E95">
        <w:rPr>
          <w:rFonts w:ascii="Times New Roman" w:hAnsi="Times New Roman" w:cs="Times New Roman"/>
          <w:b/>
          <w:bCs/>
        </w:rPr>
        <w:t>)</w:t>
      </w:r>
      <w:r w:rsidR="00F175A2">
        <w:rPr>
          <w:rFonts w:ascii="Times New Roman" w:hAnsi="Times New Roman" w:cs="Times New Roman"/>
        </w:rPr>
        <w:t xml:space="preserve">. </w:t>
      </w:r>
      <w:r w:rsidR="00911C57">
        <w:rPr>
          <w:rFonts w:ascii="Times New Roman" w:hAnsi="Times New Roman" w:cs="Times New Roman"/>
        </w:rPr>
        <w:t xml:space="preserve">However, </w:t>
      </w:r>
      <w:r w:rsidR="000E7DA7">
        <w:rPr>
          <w:rFonts w:ascii="Times New Roman" w:hAnsi="Times New Roman" w:cs="Times New Roman"/>
        </w:rPr>
        <w:t>as</w:t>
      </w:r>
      <w:r w:rsidR="00911C57">
        <w:rPr>
          <w:rFonts w:ascii="Times New Roman" w:hAnsi="Times New Roman" w:cs="Times New Roman"/>
        </w:rPr>
        <w:t xml:space="preserve"> previous work</w:t>
      </w:r>
      <w:r w:rsidR="00911C57">
        <w:rPr>
          <w:rFonts w:ascii="Times New Roman" w:hAnsi="Times New Roman" w:cs="Times New Roman"/>
        </w:rPr>
        <w:fldChar w:fldCharType="begin"/>
      </w:r>
      <w:r w:rsidR="00FF5906">
        <w:rPr>
          <w:rFonts w:ascii="Times New Roman" w:hAnsi="Times New Roman" w:cs="Times New Roman"/>
        </w:rPr>
        <w:instrText xml:space="preserve"> ADDIN EN.CITE &lt;EndNote&gt;&lt;Cite&gt;&lt;Author&gt;Nishi&lt;/Author&gt;&lt;Year&gt;2016&lt;/Year&gt;&lt;RecNum&gt;42&lt;/RecNum&gt;&lt;DisplayText&gt;&lt;style face="superscript"&gt;12&lt;/style&gt;&lt;/DisplayText&gt;&lt;record&gt;&lt;rec-number&gt;42&lt;/rec-number&gt;&lt;foreign-keys&gt;&lt;key app="EN" db-id="dp0a2t5e9rrzzie0fe6xp9x62pxafrrxr0et" timestamp="1653236606" guid="7ac69623-4ef2-4b3f-aa4a-c536b6fe14b7"&gt;42&lt;/key&gt;&lt;/foreign-keys&gt;&lt;ref-type name="Journal Article"&gt;17&lt;/ref-type&gt;&lt;contributors&gt;&lt;authors&gt;&lt;author&gt;Nishi, Akihiro&lt;/author&gt;&lt;author&gt;Christakis, Nicholas A.&lt;/author&gt;&lt;author&gt;Evans, Anthony M.&lt;/author&gt;&lt;author&gt;O’Malley, A. James&lt;/author&gt;&lt;author&gt;Rand, David G.&lt;/author&gt;&lt;/authors&gt;&lt;/contributors&gt;&lt;titles&gt;&lt;title&gt;Social Environment Shapes the Speed of Cooperation&lt;/title&gt;&lt;secondary-title&gt;Scientific Reports&lt;/secondary-title&gt;&lt;/titles&gt;&lt;periodical&gt;&lt;full-title&gt;Scientific Reports&lt;/full-title&gt;&lt;/periodical&gt;&lt;pages&gt;29622&lt;/pages&gt;&lt;volume&gt;6&lt;/volume&gt;&lt;number&gt;1&lt;/number&gt;&lt;dates&gt;&lt;year&gt;2016&lt;/year&gt;&lt;pub-dates&gt;&lt;date&gt;2016/07/20&lt;/date&gt;&lt;/pub-dates&gt;&lt;/dates&gt;&lt;isbn&gt;2045-2322&lt;/isbn&gt;&lt;urls&gt;&lt;related-urls&gt;&lt;url&gt;https://doi.org/10.1038/srep29622&lt;/url&gt;&lt;/related-urls&gt;&lt;/urls&gt;&lt;electronic-resource-num&gt;10.1038/srep29622&lt;/electronic-resource-num&gt;&lt;/record&gt;&lt;/Cite&gt;&lt;/EndNote&gt;</w:instrText>
      </w:r>
      <w:r w:rsidR="00911C57">
        <w:rPr>
          <w:rFonts w:ascii="Times New Roman" w:hAnsi="Times New Roman" w:cs="Times New Roman"/>
        </w:rPr>
        <w:fldChar w:fldCharType="separate"/>
      </w:r>
      <w:r w:rsidR="00FF5906" w:rsidRPr="00FF5906">
        <w:rPr>
          <w:rFonts w:ascii="Times New Roman" w:hAnsi="Times New Roman" w:cs="Times New Roman"/>
          <w:noProof/>
          <w:vertAlign w:val="superscript"/>
        </w:rPr>
        <w:t>12</w:t>
      </w:r>
      <w:r w:rsidR="00911C57">
        <w:rPr>
          <w:rFonts w:ascii="Times New Roman" w:hAnsi="Times New Roman" w:cs="Times New Roman"/>
        </w:rPr>
        <w:fldChar w:fldCharType="end"/>
      </w:r>
      <w:r w:rsidR="00911C57">
        <w:rPr>
          <w:rFonts w:ascii="Times New Roman" w:hAnsi="Times New Roman" w:cs="Times New Roman"/>
        </w:rPr>
        <w:t xml:space="preserve"> </w:t>
      </w:r>
      <w:r w:rsidR="006D6464">
        <w:rPr>
          <w:rFonts w:ascii="Times New Roman" w:hAnsi="Times New Roman" w:cs="Times New Roman"/>
        </w:rPr>
        <w:t xml:space="preserve">indicated </w:t>
      </w:r>
      <w:r w:rsidR="00911C57">
        <w:rPr>
          <w:rFonts w:ascii="Times New Roman" w:hAnsi="Times New Roman" w:cs="Times New Roman"/>
        </w:rPr>
        <w:t xml:space="preserve">that players’ social environment influenced both the choices players would make in future rounds and how fast those decisions were made, we </w:t>
      </w:r>
      <w:r w:rsidR="00497DFF">
        <w:rPr>
          <w:rFonts w:ascii="Times New Roman" w:hAnsi="Times New Roman" w:cs="Times New Roman"/>
        </w:rPr>
        <w:t>performed an additional</w:t>
      </w:r>
      <w:r w:rsidR="000878E4">
        <w:rPr>
          <w:rFonts w:ascii="Times New Roman" w:hAnsi="Times New Roman" w:cs="Times New Roman"/>
        </w:rPr>
        <w:t xml:space="preserve"> set of analyses evaluating if punishment was slower than either cooperation or defection after stratifying the experimental data by social environment type.</w:t>
      </w:r>
    </w:p>
    <w:p w14:paraId="2865D8B8" w14:textId="018A78F5" w:rsidR="00721243" w:rsidRDefault="000878E4" w:rsidP="00911C57">
      <w:pPr>
        <w:ind w:firstLine="720"/>
        <w:rPr>
          <w:rFonts w:ascii="Times New Roman" w:hAnsi="Times New Roman" w:cs="Times New Roman"/>
        </w:rPr>
      </w:pPr>
      <w:commentRangeStart w:id="26"/>
      <w:r w:rsidRPr="001D2894">
        <w:rPr>
          <w:rFonts w:ascii="Times New Roman" w:hAnsi="Times New Roman" w:cs="Times New Roman"/>
          <w:highlight w:val="yellow"/>
          <w:rPrChange w:id="27" w:author="Akihiro Nishi" w:date="2023-07-07T22:41:00Z">
            <w:rPr>
              <w:rFonts w:ascii="Times New Roman" w:hAnsi="Times New Roman" w:cs="Times New Roman"/>
            </w:rPr>
          </w:rPrChange>
        </w:rPr>
        <w:t>W</w:t>
      </w:r>
      <w:r w:rsidR="00910A41" w:rsidRPr="001D2894">
        <w:rPr>
          <w:rFonts w:ascii="Times New Roman" w:hAnsi="Times New Roman" w:cs="Times New Roman"/>
          <w:highlight w:val="yellow"/>
          <w:rPrChange w:id="28" w:author="Akihiro Nishi" w:date="2023-07-07T22:41:00Z">
            <w:rPr>
              <w:rFonts w:ascii="Times New Roman" w:hAnsi="Times New Roman" w:cs="Times New Roman"/>
            </w:rPr>
          </w:rPrChange>
        </w:rPr>
        <w:t xml:space="preserve">e </w:t>
      </w:r>
      <w:r w:rsidR="00312706" w:rsidRPr="001D2894">
        <w:rPr>
          <w:rFonts w:ascii="Times New Roman" w:hAnsi="Times New Roman" w:cs="Times New Roman"/>
          <w:highlight w:val="yellow"/>
          <w:rPrChange w:id="29" w:author="Akihiro Nishi" w:date="2023-07-07T22:41:00Z">
            <w:rPr>
              <w:rFonts w:ascii="Times New Roman" w:hAnsi="Times New Roman" w:cs="Times New Roman"/>
            </w:rPr>
          </w:rPrChange>
        </w:rPr>
        <w:t xml:space="preserve">classified each </w:t>
      </w:r>
      <w:r w:rsidR="00D06D20" w:rsidRPr="001D2894">
        <w:rPr>
          <w:rFonts w:ascii="Times New Roman" w:hAnsi="Times New Roman" w:cs="Times New Roman"/>
          <w:highlight w:val="yellow"/>
          <w:rPrChange w:id="30" w:author="Akihiro Nishi" w:date="2023-07-07T22:41:00Z">
            <w:rPr>
              <w:rFonts w:ascii="Times New Roman" w:hAnsi="Times New Roman" w:cs="Times New Roman"/>
            </w:rPr>
          </w:rPrChange>
        </w:rPr>
        <w:t>decision</w:t>
      </w:r>
      <w:r w:rsidR="00D06D20">
        <w:rPr>
          <w:rFonts w:ascii="Times New Roman" w:hAnsi="Times New Roman" w:cs="Times New Roman"/>
        </w:rPr>
        <w:t xml:space="preserve"> </w:t>
      </w:r>
      <w:commentRangeEnd w:id="26"/>
      <w:r w:rsidR="001D2894">
        <w:rPr>
          <w:rStyle w:val="CommentReference"/>
          <w:kern w:val="0"/>
          <w14:ligatures w14:val="none"/>
        </w:rPr>
        <w:commentReference w:id="26"/>
      </w:r>
      <w:r w:rsidR="003B416C">
        <w:rPr>
          <w:rFonts w:ascii="Times New Roman" w:hAnsi="Times New Roman" w:cs="Times New Roman"/>
        </w:rPr>
        <w:t>into one of three categories</w:t>
      </w:r>
      <w:r w:rsidR="00497DFF">
        <w:rPr>
          <w:rFonts w:ascii="Times New Roman" w:hAnsi="Times New Roman" w:cs="Times New Roman"/>
        </w:rPr>
        <w:t xml:space="preserve"> based on the most prevalent behavior in</w:t>
      </w:r>
      <w:r w:rsidR="00D06D20">
        <w:rPr>
          <w:rFonts w:ascii="Times New Roman" w:hAnsi="Times New Roman" w:cs="Times New Roman"/>
        </w:rPr>
        <w:t xml:space="preserve"> the choosing player’s social environment</w:t>
      </w:r>
      <w:r w:rsidR="003B416C">
        <w:rPr>
          <w:rFonts w:ascii="Times New Roman" w:hAnsi="Times New Roman" w:cs="Times New Roman"/>
        </w:rPr>
        <w:t>:</w:t>
      </w:r>
      <w:r w:rsidR="00312706">
        <w:rPr>
          <w:rFonts w:ascii="Times New Roman" w:hAnsi="Times New Roman" w:cs="Times New Roman"/>
        </w:rPr>
        <w:t xml:space="preserve"> unknown (decisions in the first round or if the player had no neighbors in </w:t>
      </w:r>
      <w:r w:rsidR="003B416C">
        <w:rPr>
          <w:rFonts w:ascii="Times New Roman" w:hAnsi="Times New Roman" w:cs="Times New Roman"/>
        </w:rPr>
        <w:t xml:space="preserve">round </w:t>
      </w:r>
      <w:r w:rsidR="003B416C">
        <w:rPr>
          <w:rFonts w:ascii="Times New Roman" w:hAnsi="Times New Roman" w:cs="Times New Roman"/>
          <w:i/>
          <w:iCs/>
        </w:rPr>
        <w:t>t-1</w:t>
      </w:r>
      <w:r w:rsidR="00312706">
        <w:rPr>
          <w:rFonts w:ascii="Times New Roman" w:hAnsi="Times New Roman" w:cs="Times New Roman"/>
        </w:rPr>
        <w:t>), cooperative (cooperator/</w:t>
      </w:r>
      <w:r w:rsidR="000E7DA7">
        <w:rPr>
          <w:rFonts w:ascii="Times New Roman" w:hAnsi="Times New Roman" w:cs="Times New Roman"/>
        </w:rPr>
        <w:t xml:space="preserve">neighbor </w:t>
      </w:r>
      <w:r w:rsidR="00312706">
        <w:rPr>
          <w:rFonts w:ascii="Times New Roman" w:hAnsi="Times New Roman" w:cs="Times New Roman"/>
        </w:rPr>
        <w:t>ratio</w:t>
      </w:r>
      <w:r w:rsidR="00910A41">
        <w:rPr>
          <w:rFonts w:ascii="Times New Roman" w:hAnsi="Times New Roman" w:cs="Times New Roman"/>
        </w:rPr>
        <w:t xml:space="preserve"> </w:t>
      </w:r>
      <w:r w:rsidR="00312706">
        <w:rPr>
          <w:rFonts w:ascii="Times New Roman" w:hAnsi="Times New Roman" w:cs="Times New Roman"/>
        </w:rPr>
        <w:t>&gt; 0.5</w:t>
      </w:r>
      <w:r w:rsidR="00910A41">
        <w:rPr>
          <w:rFonts w:ascii="Times New Roman" w:hAnsi="Times New Roman" w:cs="Times New Roman"/>
        </w:rPr>
        <w:t xml:space="preserve"> in round </w:t>
      </w:r>
      <w:r w:rsidR="00910A41" w:rsidRPr="000E7DA7">
        <w:rPr>
          <w:rFonts w:ascii="Times New Roman" w:hAnsi="Times New Roman" w:cs="Times New Roman"/>
          <w:i/>
          <w:iCs/>
        </w:rPr>
        <w:t>t-1</w:t>
      </w:r>
      <w:r w:rsidR="00312706">
        <w:rPr>
          <w:rFonts w:ascii="Times New Roman" w:hAnsi="Times New Roman" w:cs="Times New Roman"/>
        </w:rPr>
        <w:t>), or non-cooperative (</w:t>
      </w:r>
      <w:r w:rsidR="00910A41" w:rsidRPr="00EE3C0F">
        <w:rPr>
          <w:rFonts w:ascii="Times New Roman" w:hAnsi="Times New Roman" w:cs="Times New Roman"/>
        </w:rPr>
        <w:t>either defector/</w:t>
      </w:r>
      <w:r w:rsidR="000E7DA7">
        <w:rPr>
          <w:rFonts w:ascii="Times New Roman" w:hAnsi="Times New Roman" w:cs="Times New Roman"/>
        </w:rPr>
        <w:t xml:space="preserve">neighbor </w:t>
      </w:r>
      <w:r w:rsidR="00910A41" w:rsidRPr="00EE3C0F">
        <w:rPr>
          <w:rFonts w:ascii="Times New Roman" w:hAnsi="Times New Roman" w:cs="Times New Roman"/>
        </w:rPr>
        <w:t>ratio &gt; 0.5 or punisher/</w:t>
      </w:r>
      <w:r w:rsidR="000E7DA7">
        <w:rPr>
          <w:rFonts w:ascii="Times New Roman" w:hAnsi="Times New Roman" w:cs="Times New Roman"/>
        </w:rPr>
        <w:t>neighbor</w:t>
      </w:r>
      <w:r w:rsidR="00497DFF">
        <w:rPr>
          <w:rFonts w:ascii="Times New Roman" w:hAnsi="Times New Roman" w:cs="Times New Roman"/>
        </w:rPr>
        <w:t xml:space="preserve"> </w:t>
      </w:r>
      <w:r w:rsidR="00910A41" w:rsidRPr="00EE3C0F">
        <w:rPr>
          <w:rFonts w:ascii="Times New Roman" w:hAnsi="Times New Roman" w:cs="Times New Roman"/>
        </w:rPr>
        <w:t>ratio &gt; 0.5</w:t>
      </w:r>
      <w:r w:rsidR="00910A41">
        <w:rPr>
          <w:rFonts w:ascii="Times New Roman" w:hAnsi="Times New Roman" w:cs="Times New Roman"/>
        </w:rPr>
        <w:t xml:space="preserve"> in round </w:t>
      </w:r>
      <w:r w:rsidR="00910A41" w:rsidRPr="000E7DA7">
        <w:rPr>
          <w:rFonts w:ascii="Times New Roman" w:hAnsi="Times New Roman" w:cs="Times New Roman"/>
          <w:i/>
          <w:iCs/>
        </w:rPr>
        <w:t>t-1</w:t>
      </w:r>
      <w:r w:rsidR="00910A41">
        <w:rPr>
          <w:rFonts w:ascii="Times New Roman" w:hAnsi="Times New Roman" w:cs="Times New Roman"/>
        </w:rPr>
        <w:t xml:space="preserve">). </w:t>
      </w:r>
      <w:r w:rsidR="00D06D20">
        <w:rPr>
          <w:rFonts w:ascii="Times New Roman" w:hAnsi="Times New Roman" w:cs="Times New Roman"/>
        </w:rPr>
        <w:t xml:space="preserve">We </w:t>
      </w:r>
      <w:r w:rsidR="000E7DA7">
        <w:rPr>
          <w:rFonts w:ascii="Times New Roman" w:hAnsi="Times New Roman" w:cs="Times New Roman"/>
        </w:rPr>
        <w:t>chose to aggregate environments where defection or punishment were dominant into one category</w:t>
      </w:r>
      <w:r w:rsidR="00D06D20">
        <w:rPr>
          <w:rFonts w:ascii="Times New Roman" w:hAnsi="Times New Roman" w:cs="Times New Roman"/>
        </w:rPr>
        <w:t xml:space="preserve"> because the overall rate of punishment in both Experiments A and B was low (about 6% in both).</w:t>
      </w:r>
      <w:r w:rsidR="000E7DA7">
        <w:rPr>
          <w:rFonts w:ascii="Times New Roman" w:hAnsi="Times New Roman" w:cs="Times New Roman"/>
        </w:rPr>
        <w:t xml:space="preserve"> </w:t>
      </w:r>
      <w:r w:rsidR="00D06D20" w:rsidRPr="00EE3C0F">
        <w:rPr>
          <w:rFonts w:ascii="Times New Roman" w:hAnsi="Times New Roman" w:cs="Times New Roman"/>
        </w:rPr>
        <w:t xml:space="preserve">First, we </w:t>
      </w:r>
      <w:r w:rsidR="00D06D20">
        <w:rPr>
          <w:rFonts w:ascii="Times New Roman" w:hAnsi="Times New Roman" w:cs="Times New Roman"/>
        </w:rPr>
        <w:t xml:space="preserve">evaluated if there were differences in the frequency of </w:t>
      </w:r>
      <w:r w:rsidR="00D06D20" w:rsidRPr="00EE3C0F">
        <w:rPr>
          <w:rFonts w:ascii="Times New Roman" w:hAnsi="Times New Roman" w:cs="Times New Roman"/>
        </w:rPr>
        <w:t>punishment</w:t>
      </w:r>
      <w:r w:rsidR="00D06D20">
        <w:rPr>
          <w:rFonts w:ascii="Times New Roman" w:hAnsi="Times New Roman" w:cs="Times New Roman"/>
        </w:rPr>
        <w:t xml:space="preserve"> across different social environments</w:t>
      </w:r>
      <w:r w:rsidR="0081138C">
        <w:rPr>
          <w:rFonts w:ascii="Times New Roman" w:hAnsi="Times New Roman" w:cs="Times New Roman"/>
        </w:rPr>
        <w:t xml:space="preserve"> (</w:t>
      </w:r>
      <w:r w:rsidR="0081138C">
        <w:rPr>
          <w:rFonts w:ascii="Times New Roman" w:hAnsi="Times New Roman" w:cs="Times New Roman"/>
          <w:b/>
          <w:bCs/>
        </w:rPr>
        <w:t xml:space="preserve">Figure </w:t>
      </w:r>
      <w:r w:rsidR="00A659DA">
        <w:rPr>
          <w:rFonts w:ascii="Times New Roman" w:hAnsi="Times New Roman" w:cs="Times New Roman"/>
          <w:b/>
          <w:bCs/>
        </w:rPr>
        <w:t>3, top</w:t>
      </w:r>
      <w:r w:rsidR="0081138C">
        <w:rPr>
          <w:rFonts w:ascii="Times New Roman" w:hAnsi="Times New Roman" w:cs="Times New Roman"/>
        </w:rPr>
        <w:t>)</w:t>
      </w:r>
      <w:r w:rsidR="00D06D20" w:rsidRPr="00EE3C0F">
        <w:rPr>
          <w:rFonts w:ascii="Times New Roman" w:hAnsi="Times New Roman" w:cs="Times New Roman"/>
        </w:rPr>
        <w:t xml:space="preserve">. </w:t>
      </w:r>
      <w:r w:rsidR="000C32B7" w:rsidRPr="00EE3C0F">
        <w:rPr>
          <w:rFonts w:ascii="Times New Roman" w:hAnsi="Times New Roman" w:cs="Times New Roman"/>
        </w:rPr>
        <w:t xml:space="preserve">In </w:t>
      </w:r>
      <w:r w:rsidR="008F39C0">
        <w:rPr>
          <w:rFonts w:ascii="Times New Roman" w:hAnsi="Times New Roman" w:cs="Times New Roman"/>
        </w:rPr>
        <w:t>E</w:t>
      </w:r>
      <w:r w:rsidR="000C32B7" w:rsidRPr="00EE3C0F">
        <w:rPr>
          <w:rFonts w:ascii="Times New Roman" w:hAnsi="Times New Roman" w:cs="Times New Roman"/>
        </w:rPr>
        <w:t>xperiment A, punishment made up 8.31% of decisions in non-cooperative environment</w:t>
      </w:r>
      <w:r w:rsidR="000E7DA7">
        <w:rPr>
          <w:rFonts w:ascii="Times New Roman" w:hAnsi="Times New Roman" w:cs="Times New Roman"/>
        </w:rPr>
        <w:t>s,</w:t>
      </w:r>
      <w:r w:rsidR="000C32B7" w:rsidRPr="00EE3C0F">
        <w:rPr>
          <w:rFonts w:ascii="Times New Roman" w:hAnsi="Times New Roman" w:cs="Times New Roman"/>
        </w:rPr>
        <w:t xml:space="preserve"> compared to 3.50% of decisions in cooperative environments (</w:t>
      </w:r>
      <w:commentRangeStart w:id="31"/>
      <w:r w:rsidR="000E7DA7">
        <w:rPr>
          <w:rFonts w:ascii="Times New Roman" w:hAnsi="Times New Roman" w:cs="Times New Roman"/>
        </w:rPr>
        <w:t>p &lt; 0.001</w:t>
      </w:r>
      <w:commentRangeEnd w:id="31"/>
      <w:r w:rsidR="00DA6E90">
        <w:rPr>
          <w:rStyle w:val="CommentReference"/>
          <w:kern w:val="0"/>
          <w14:ligatures w14:val="none"/>
        </w:rPr>
        <w:commentReference w:id="31"/>
      </w:r>
      <w:r w:rsidR="000E7DA7">
        <w:rPr>
          <w:rFonts w:ascii="Times New Roman" w:hAnsi="Times New Roman" w:cs="Times New Roman"/>
        </w:rPr>
        <w:t>)</w:t>
      </w:r>
      <w:r w:rsidR="000C32B7" w:rsidRPr="00EE3C0F">
        <w:rPr>
          <w:rFonts w:ascii="Times New Roman" w:hAnsi="Times New Roman" w:cs="Times New Roman"/>
          <w:i/>
          <w:iCs/>
        </w:rPr>
        <w:t>.</w:t>
      </w:r>
      <w:r w:rsidR="000E7DA7">
        <w:rPr>
          <w:rFonts w:ascii="Times New Roman" w:hAnsi="Times New Roman" w:cs="Times New Roman"/>
        </w:rPr>
        <w:t xml:space="preserve"> </w:t>
      </w:r>
      <w:r w:rsidR="00E15E37">
        <w:rPr>
          <w:rFonts w:ascii="Times New Roman" w:hAnsi="Times New Roman" w:cs="Times New Roman"/>
        </w:rPr>
        <w:t xml:space="preserve">We did not see a </w:t>
      </w:r>
      <w:commentRangeStart w:id="32"/>
      <w:r w:rsidR="00E15E37">
        <w:rPr>
          <w:rFonts w:ascii="Times New Roman" w:hAnsi="Times New Roman" w:cs="Times New Roman"/>
        </w:rPr>
        <w:t>significant</w:t>
      </w:r>
      <w:commentRangeEnd w:id="32"/>
      <w:r w:rsidR="00DA6E90">
        <w:rPr>
          <w:rStyle w:val="CommentReference"/>
          <w:kern w:val="0"/>
          <w14:ligatures w14:val="none"/>
        </w:rPr>
        <w:commentReference w:id="32"/>
      </w:r>
      <w:r w:rsidR="00E15E37">
        <w:rPr>
          <w:rFonts w:ascii="Times New Roman" w:hAnsi="Times New Roman" w:cs="Times New Roman"/>
        </w:rPr>
        <w:t xml:space="preserve"> difference in the proportion of punishment </w:t>
      </w:r>
      <w:r w:rsidR="00061C66">
        <w:rPr>
          <w:rFonts w:ascii="Times New Roman" w:hAnsi="Times New Roman" w:cs="Times New Roman"/>
        </w:rPr>
        <w:t xml:space="preserve">within </w:t>
      </w:r>
      <w:r w:rsidR="00DE64F4">
        <w:rPr>
          <w:rFonts w:ascii="Times New Roman" w:hAnsi="Times New Roman" w:cs="Times New Roman"/>
        </w:rPr>
        <w:t xml:space="preserve">the TP- condition in Experiment B. However, </w:t>
      </w:r>
      <w:r w:rsidR="00721243">
        <w:rPr>
          <w:rFonts w:ascii="Times New Roman" w:hAnsi="Times New Roman" w:cs="Times New Roman"/>
        </w:rPr>
        <w:t>we observed a nearly significant difference u</w:t>
      </w:r>
      <w:r w:rsidR="000C32B7" w:rsidRPr="00EE3C0F">
        <w:rPr>
          <w:rFonts w:ascii="Times New Roman" w:hAnsi="Times New Roman" w:cs="Times New Roman"/>
        </w:rPr>
        <w:t xml:space="preserve">nder </w:t>
      </w:r>
      <w:r w:rsidR="00DE64F4">
        <w:rPr>
          <w:rFonts w:ascii="Times New Roman" w:hAnsi="Times New Roman" w:cs="Times New Roman"/>
        </w:rPr>
        <w:t>the TP+ condition of Experiment B</w:t>
      </w:r>
      <w:r w:rsidR="00ED5E7A">
        <w:rPr>
          <w:rFonts w:ascii="Times New Roman" w:hAnsi="Times New Roman" w:cs="Times New Roman"/>
        </w:rPr>
        <w:t>:</w:t>
      </w:r>
      <w:r w:rsidR="003E2B13">
        <w:rPr>
          <w:rFonts w:ascii="Times New Roman" w:hAnsi="Times New Roman" w:cs="Times New Roman"/>
        </w:rPr>
        <w:t xml:space="preserve"> in non-cooperative environments, punishment comprised</w:t>
      </w:r>
      <w:r w:rsidR="00ED5E7A">
        <w:rPr>
          <w:rFonts w:ascii="Times New Roman" w:hAnsi="Times New Roman" w:cs="Times New Roman"/>
        </w:rPr>
        <w:t xml:space="preserve"> </w:t>
      </w:r>
      <w:r w:rsidR="000C32B7" w:rsidRPr="00EE3C0F">
        <w:rPr>
          <w:rFonts w:ascii="Times New Roman" w:hAnsi="Times New Roman" w:cs="Times New Roman"/>
        </w:rPr>
        <w:t>6.28% of behaviors compared to 4.78% of behaviors in cooperative environments (</w:t>
      </w:r>
      <w:r w:rsidR="000C32B7" w:rsidRPr="00ED5E7A">
        <w:rPr>
          <w:rFonts w:ascii="Times New Roman" w:hAnsi="Times New Roman" w:cs="Times New Roman"/>
        </w:rPr>
        <w:t>p = 0.</w:t>
      </w:r>
      <w:r w:rsidR="006B71AC">
        <w:rPr>
          <w:rFonts w:ascii="Times New Roman" w:hAnsi="Times New Roman" w:cs="Times New Roman"/>
        </w:rPr>
        <w:t>0</w:t>
      </w:r>
      <w:r w:rsidR="000C32B7" w:rsidRPr="00ED5E7A">
        <w:rPr>
          <w:rFonts w:ascii="Times New Roman" w:hAnsi="Times New Roman" w:cs="Times New Roman"/>
        </w:rPr>
        <w:t>658</w:t>
      </w:r>
      <w:r w:rsidR="000C32B7" w:rsidRPr="007E27BA">
        <w:rPr>
          <w:rFonts w:ascii="Times New Roman" w:hAnsi="Times New Roman" w:cs="Times New Roman"/>
        </w:rPr>
        <w:t>).</w:t>
      </w:r>
      <w:r w:rsidR="008F39C0">
        <w:rPr>
          <w:rFonts w:ascii="Times New Roman" w:hAnsi="Times New Roman" w:cs="Times New Roman"/>
          <w:i/>
          <w:iCs/>
        </w:rPr>
        <w:t xml:space="preserve"> </w:t>
      </w:r>
    </w:p>
    <w:p w14:paraId="41EE83AF" w14:textId="258244F3" w:rsidR="00910A41" w:rsidRPr="00911C57" w:rsidRDefault="006B71AC" w:rsidP="00911C57">
      <w:pPr>
        <w:ind w:firstLine="720"/>
        <w:rPr>
          <w:rFonts w:ascii="Times New Roman" w:hAnsi="Times New Roman" w:cs="Times New Roman"/>
        </w:rPr>
      </w:pPr>
      <w:r>
        <w:rPr>
          <w:rFonts w:ascii="Times New Roman" w:hAnsi="Times New Roman" w:cs="Times New Roman"/>
        </w:rPr>
        <w:t>Second,</w:t>
      </w:r>
      <w:r w:rsidR="00721243">
        <w:rPr>
          <w:rFonts w:ascii="Times New Roman" w:hAnsi="Times New Roman" w:cs="Times New Roman"/>
        </w:rPr>
        <w:t xml:space="preserve"> </w:t>
      </w:r>
      <w:r w:rsidR="00721243" w:rsidRPr="001D2894">
        <w:rPr>
          <w:rFonts w:ascii="Times New Roman" w:hAnsi="Times New Roman" w:cs="Times New Roman"/>
          <w:highlight w:val="yellow"/>
          <w:rPrChange w:id="33" w:author="Akihiro Nishi" w:date="2023-07-07T22:41:00Z">
            <w:rPr>
              <w:rFonts w:ascii="Times New Roman" w:hAnsi="Times New Roman" w:cs="Times New Roman"/>
            </w:rPr>
          </w:rPrChange>
        </w:rPr>
        <w:t xml:space="preserve">we </w:t>
      </w:r>
      <w:r w:rsidRPr="001D2894">
        <w:rPr>
          <w:rFonts w:ascii="Times New Roman" w:hAnsi="Times New Roman" w:cs="Times New Roman"/>
          <w:highlight w:val="yellow"/>
          <w:rPrChange w:id="34" w:author="Akihiro Nishi" w:date="2023-07-07T22:41:00Z">
            <w:rPr>
              <w:rFonts w:ascii="Times New Roman" w:hAnsi="Times New Roman" w:cs="Times New Roman"/>
            </w:rPr>
          </w:rPrChange>
        </w:rPr>
        <w:t>tested for associations</w:t>
      </w:r>
      <w:r>
        <w:rPr>
          <w:rFonts w:ascii="Times New Roman" w:hAnsi="Times New Roman" w:cs="Times New Roman"/>
        </w:rPr>
        <w:t xml:space="preserve"> within the three types of social environment between choosing punishment and </w:t>
      </w:r>
      <w:r w:rsidR="00C96078">
        <w:rPr>
          <w:rFonts w:ascii="Times New Roman" w:hAnsi="Times New Roman" w:cs="Times New Roman"/>
        </w:rPr>
        <w:t xml:space="preserve">longer </w:t>
      </w:r>
      <w:r>
        <w:rPr>
          <w:rFonts w:ascii="Times New Roman" w:hAnsi="Times New Roman" w:cs="Times New Roman"/>
        </w:rPr>
        <w:t>decision time</w:t>
      </w:r>
      <w:r w:rsidR="00C96078">
        <w:rPr>
          <w:rFonts w:ascii="Times New Roman" w:hAnsi="Times New Roman" w:cs="Times New Roman"/>
        </w:rPr>
        <w:t>s</w:t>
      </w:r>
      <w:r w:rsidR="006B1559">
        <w:rPr>
          <w:rFonts w:ascii="Times New Roman" w:hAnsi="Times New Roman" w:cs="Times New Roman"/>
        </w:rPr>
        <w:t xml:space="preserve"> (</w:t>
      </w:r>
      <w:r w:rsidR="006B1559" w:rsidRPr="006B1559">
        <w:rPr>
          <w:rFonts w:ascii="Times New Roman" w:hAnsi="Times New Roman" w:cs="Times New Roman"/>
          <w:b/>
          <w:bCs/>
        </w:rPr>
        <w:t>Figure 3</w:t>
      </w:r>
      <w:r w:rsidR="00A659DA">
        <w:rPr>
          <w:rFonts w:ascii="Times New Roman" w:hAnsi="Times New Roman" w:cs="Times New Roman"/>
          <w:b/>
          <w:bCs/>
        </w:rPr>
        <w:t>, bottom</w:t>
      </w:r>
      <w:r w:rsidR="006B1559">
        <w:rPr>
          <w:rFonts w:ascii="Times New Roman" w:hAnsi="Times New Roman" w:cs="Times New Roman"/>
        </w:rPr>
        <w:t>)</w:t>
      </w:r>
      <w:r>
        <w:rPr>
          <w:rFonts w:ascii="Times New Roman" w:hAnsi="Times New Roman" w:cs="Times New Roman"/>
        </w:rPr>
        <w:t xml:space="preserve">. We </w:t>
      </w:r>
      <w:r w:rsidR="00910A41">
        <w:rPr>
          <w:rFonts w:ascii="Times New Roman" w:hAnsi="Times New Roman" w:cs="Times New Roman"/>
        </w:rPr>
        <w:t xml:space="preserve">found that the significant positive relationship between choosing punishment and </w:t>
      </w:r>
      <w:r w:rsidR="00C96078">
        <w:rPr>
          <w:rFonts w:ascii="Times New Roman" w:hAnsi="Times New Roman" w:cs="Times New Roman"/>
        </w:rPr>
        <w:t xml:space="preserve">increased </w:t>
      </w:r>
      <w:r w:rsidR="00910A41">
        <w:rPr>
          <w:rFonts w:ascii="Times New Roman" w:hAnsi="Times New Roman" w:cs="Times New Roman"/>
        </w:rPr>
        <w:t>decision time did not consistently hold</w:t>
      </w:r>
      <w:r>
        <w:rPr>
          <w:rFonts w:ascii="Times New Roman" w:hAnsi="Times New Roman" w:cs="Times New Roman"/>
        </w:rPr>
        <w:t xml:space="preserve"> across different social environments and between our various experimental settings</w:t>
      </w:r>
      <w:r w:rsidR="00EF74B5">
        <w:rPr>
          <w:rFonts w:ascii="Times New Roman" w:hAnsi="Times New Roman" w:cs="Times New Roman"/>
        </w:rPr>
        <w:t xml:space="preserve"> (</w:t>
      </w:r>
      <w:r w:rsidR="00EF74B5">
        <w:rPr>
          <w:rFonts w:ascii="Times New Roman" w:hAnsi="Times New Roman" w:cs="Times New Roman"/>
          <w:b/>
          <w:bCs/>
        </w:rPr>
        <w:t>Table S2, Table S3)</w:t>
      </w:r>
      <w:r w:rsidR="003E59D7">
        <w:rPr>
          <w:rFonts w:ascii="Times New Roman" w:hAnsi="Times New Roman" w:cs="Times New Roman"/>
        </w:rPr>
        <w:t>. Specifically, we found that punishment was only significantly associated with increased decision time in cooperative environments in Experiment A (p &lt; 0.00</w:t>
      </w:r>
      <w:r>
        <w:rPr>
          <w:rFonts w:ascii="Times New Roman" w:hAnsi="Times New Roman" w:cs="Times New Roman"/>
        </w:rPr>
        <w:t>0</w:t>
      </w:r>
      <w:r w:rsidR="003E59D7">
        <w:rPr>
          <w:rFonts w:ascii="Times New Roman" w:hAnsi="Times New Roman" w:cs="Times New Roman"/>
        </w:rPr>
        <w:t xml:space="preserve">1) and in non-cooperative environments in the TP- condition of Experiment B (p = 0.0023). </w:t>
      </w:r>
    </w:p>
    <w:p w14:paraId="5A6171B6" w14:textId="6ED0E1A4" w:rsidR="0082085B" w:rsidRDefault="003E59D7" w:rsidP="00773204">
      <w:pPr>
        <w:rPr>
          <w:rFonts w:ascii="Times New Roman" w:hAnsi="Times New Roman" w:cs="Times New Roman"/>
        </w:rPr>
      </w:pPr>
      <w:r>
        <w:rPr>
          <w:rFonts w:ascii="Times New Roman" w:hAnsi="Times New Roman" w:cs="Times New Roman"/>
        </w:rPr>
        <w:tab/>
      </w:r>
      <w:r w:rsidR="006B71AC" w:rsidRPr="00AD7203">
        <w:rPr>
          <w:rFonts w:ascii="Times New Roman" w:hAnsi="Times New Roman" w:cs="Times New Roman"/>
          <w:highlight w:val="yellow"/>
          <w:rPrChange w:id="35" w:author="Akihiro Nishi" w:date="2023-07-07T22:42:00Z">
            <w:rPr>
              <w:rFonts w:ascii="Times New Roman" w:hAnsi="Times New Roman" w:cs="Times New Roman"/>
            </w:rPr>
          </w:rPrChange>
        </w:rPr>
        <w:t>We also conducted analyses</w:t>
      </w:r>
      <w:r w:rsidR="006B71AC">
        <w:rPr>
          <w:rFonts w:ascii="Times New Roman" w:hAnsi="Times New Roman" w:cs="Times New Roman"/>
        </w:rPr>
        <w:t xml:space="preserve"> that focused</w:t>
      </w:r>
      <w:r w:rsidR="00683327">
        <w:rPr>
          <w:rFonts w:ascii="Times New Roman" w:hAnsi="Times New Roman" w:cs="Times New Roman"/>
        </w:rPr>
        <w:t xml:space="preserve"> on the specific influence of punishers in </w:t>
      </w:r>
      <w:r w:rsidR="005B0A09">
        <w:rPr>
          <w:rFonts w:ascii="Times New Roman" w:hAnsi="Times New Roman" w:cs="Times New Roman"/>
        </w:rPr>
        <w:t>social environments</w:t>
      </w:r>
      <w:r w:rsidR="00980F09">
        <w:rPr>
          <w:rFonts w:ascii="Times New Roman" w:hAnsi="Times New Roman" w:cs="Times New Roman"/>
        </w:rPr>
        <w:t xml:space="preserve"> on decision time.</w:t>
      </w:r>
      <w:r w:rsidR="006B71AC">
        <w:rPr>
          <w:rFonts w:ascii="Times New Roman" w:hAnsi="Times New Roman" w:cs="Times New Roman"/>
        </w:rPr>
        <w:t xml:space="preserve"> </w:t>
      </w:r>
      <w:r w:rsidR="006B71AC" w:rsidRPr="00AD7203">
        <w:rPr>
          <w:rFonts w:ascii="Times New Roman" w:hAnsi="Times New Roman" w:cs="Times New Roman"/>
          <w:highlight w:val="yellow"/>
          <w:rPrChange w:id="36" w:author="Akihiro Nishi" w:date="2023-07-07T22:42:00Z">
            <w:rPr>
              <w:rFonts w:ascii="Times New Roman" w:hAnsi="Times New Roman" w:cs="Times New Roman"/>
            </w:rPr>
          </w:rPrChange>
        </w:rPr>
        <w:t>We</w:t>
      </w:r>
      <w:r w:rsidR="005B0A09" w:rsidRPr="00AD7203">
        <w:rPr>
          <w:rFonts w:ascii="Times New Roman" w:hAnsi="Times New Roman" w:cs="Times New Roman"/>
          <w:highlight w:val="yellow"/>
          <w:rPrChange w:id="37" w:author="Akihiro Nishi" w:date="2023-07-07T22:42:00Z">
            <w:rPr>
              <w:rFonts w:ascii="Times New Roman" w:hAnsi="Times New Roman" w:cs="Times New Roman"/>
            </w:rPr>
          </w:rPrChange>
        </w:rPr>
        <w:t xml:space="preserve"> created a new classifier</w:t>
      </w:r>
      <w:r w:rsidR="005B0A09">
        <w:rPr>
          <w:rFonts w:ascii="Times New Roman" w:hAnsi="Times New Roman" w:cs="Times New Roman"/>
        </w:rPr>
        <w:t xml:space="preserve"> </w:t>
      </w:r>
      <w:r w:rsidR="006B71AC">
        <w:rPr>
          <w:rFonts w:ascii="Times New Roman" w:hAnsi="Times New Roman" w:cs="Times New Roman"/>
        </w:rPr>
        <w:t xml:space="preserve">to </w:t>
      </w:r>
      <w:r w:rsidR="005B0A09">
        <w:rPr>
          <w:rFonts w:ascii="Times New Roman" w:hAnsi="Times New Roman" w:cs="Times New Roman"/>
        </w:rPr>
        <w:t xml:space="preserve">compare decisions made </w:t>
      </w:r>
      <w:r w:rsidR="006B71AC">
        <w:rPr>
          <w:rFonts w:ascii="Times New Roman" w:hAnsi="Times New Roman" w:cs="Times New Roman"/>
        </w:rPr>
        <w:t xml:space="preserve">after the choosing player was punished (e.g., they had a punisher in their social environment in round </w:t>
      </w:r>
      <w:r w:rsidR="006B71AC">
        <w:rPr>
          <w:rFonts w:ascii="Times New Roman" w:hAnsi="Times New Roman" w:cs="Times New Roman"/>
          <w:i/>
          <w:iCs/>
        </w:rPr>
        <w:t>t-1</w:t>
      </w:r>
      <w:r w:rsidR="006B71AC">
        <w:rPr>
          <w:rFonts w:ascii="Times New Roman" w:hAnsi="Times New Roman" w:cs="Times New Roman"/>
        </w:rPr>
        <w:t>)</w:t>
      </w:r>
      <w:r w:rsidR="005B0A09">
        <w:rPr>
          <w:rFonts w:ascii="Times New Roman" w:hAnsi="Times New Roman" w:cs="Times New Roman"/>
        </w:rPr>
        <w:t xml:space="preserve"> to decisions made withou</w:t>
      </w:r>
      <w:r w:rsidR="006B71AC">
        <w:rPr>
          <w:rFonts w:ascii="Times New Roman" w:hAnsi="Times New Roman" w:cs="Times New Roman"/>
        </w:rPr>
        <w:t>t having been punished previously</w:t>
      </w:r>
      <w:r w:rsidR="00F16074">
        <w:rPr>
          <w:rFonts w:ascii="Times New Roman" w:hAnsi="Times New Roman" w:cs="Times New Roman"/>
        </w:rPr>
        <w:t>.</w:t>
      </w:r>
      <w:r w:rsidR="00F66D1E">
        <w:rPr>
          <w:rFonts w:ascii="Times New Roman" w:hAnsi="Times New Roman" w:cs="Times New Roman"/>
        </w:rPr>
        <w:t xml:space="preserve"> </w:t>
      </w:r>
      <w:r w:rsidR="00360B95">
        <w:rPr>
          <w:rFonts w:ascii="Times New Roman" w:hAnsi="Times New Roman" w:cs="Times New Roman"/>
        </w:rPr>
        <w:t>Among decisions made without punishment in the previous round,</w:t>
      </w:r>
      <w:r w:rsidR="00EA542F">
        <w:rPr>
          <w:rFonts w:ascii="Times New Roman" w:hAnsi="Times New Roman" w:cs="Times New Roman"/>
        </w:rPr>
        <w:t xml:space="preserve"> there was a significant positive association between choosing punishment and increased decision time in Experiment A </w:t>
      </w:r>
      <w:r w:rsidR="00360B95">
        <w:rPr>
          <w:rFonts w:ascii="Times New Roman" w:hAnsi="Times New Roman" w:cs="Times New Roman"/>
        </w:rPr>
        <w:t>(p &lt; 0.0001</w:t>
      </w:r>
      <w:r w:rsidR="006D6228">
        <w:rPr>
          <w:rFonts w:ascii="Times New Roman" w:hAnsi="Times New Roman" w:cs="Times New Roman"/>
        </w:rPr>
        <w:t xml:space="preserve">) </w:t>
      </w:r>
      <w:r w:rsidR="00EA542F">
        <w:rPr>
          <w:rFonts w:ascii="Times New Roman" w:hAnsi="Times New Roman" w:cs="Times New Roman"/>
        </w:rPr>
        <w:t>and the TP+ condition of Experiment B (p = 0.0003</w:t>
      </w:r>
      <w:r w:rsidR="006D6228">
        <w:rPr>
          <w:rFonts w:ascii="Times New Roman" w:hAnsi="Times New Roman" w:cs="Times New Roman"/>
        </w:rPr>
        <w:t>) (</w:t>
      </w:r>
      <w:r w:rsidR="006D6228">
        <w:rPr>
          <w:rFonts w:ascii="Times New Roman" w:hAnsi="Times New Roman" w:cs="Times New Roman"/>
          <w:b/>
          <w:bCs/>
        </w:rPr>
        <w:t>Table S4</w:t>
      </w:r>
      <w:r w:rsidR="006D6228">
        <w:rPr>
          <w:rFonts w:ascii="Times New Roman" w:hAnsi="Times New Roman" w:cs="Times New Roman"/>
        </w:rPr>
        <w:t>).</w:t>
      </w:r>
      <w:r w:rsidR="00EA542F">
        <w:rPr>
          <w:rFonts w:ascii="Times New Roman" w:hAnsi="Times New Roman" w:cs="Times New Roman"/>
        </w:rPr>
        <w:t xml:space="preserve"> </w:t>
      </w:r>
      <w:r w:rsidR="00360B95">
        <w:rPr>
          <w:rFonts w:ascii="Times New Roman" w:hAnsi="Times New Roman" w:cs="Times New Roman"/>
        </w:rPr>
        <w:t xml:space="preserve">However, </w:t>
      </w:r>
      <w:r w:rsidR="00EA542F">
        <w:rPr>
          <w:rFonts w:ascii="Times New Roman" w:hAnsi="Times New Roman" w:cs="Times New Roman"/>
        </w:rPr>
        <w:t>we only found a similar significant relationship in the TP- condition of Experiment B when analyzing only decisions made after being punished (p = 0.3565, Exp. A, p = 0.0012, Exp. B TP-, p = 0.0</w:t>
      </w:r>
      <w:r w:rsidR="006D6228">
        <w:rPr>
          <w:rFonts w:ascii="Times New Roman" w:hAnsi="Times New Roman" w:cs="Times New Roman"/>
        </w:rPr>
        <w:t>729</w:t>
      </w:r>
      <w:r w:rsidR="00EA542F">
        <w:rPr>
          <w:rFonts w:ascii="Times New Roman" w:hAnsi="Times New Roman" w:cs="Times New Roman"/>
        </w:rPr>
        <w:t xml:space="preserve">, Exp. B TP+, </w:t>
      </w:r>
      <w:r w:rsidR="00EA542F">
        <w:rPr>
          <w:rFonts w:ascii="Times New Roman" w:hAnsi="Times New Roman" w:cs="Times New Roman"/>
          <w:b/>
          <w:bCs/>
        </w:rPr>
        <w:t>Table S</w:t>
      </w:r>
      <w:r w:rsidR="00FA0439">
        <w:rPr>
          <w:rFonts w:ascii="Times New Roman" w:hAnsi="Times New Roman" w:cs="Times New Roman"/>
          <w:b/>
          <w:bCs/>
        </w:rPr>
        <w:t>5</w:t>
      </w:r>
      <w:r w:rsidR="00EA542F">
        <w:rPr>
          <w:rFonts w:ascii="Times New Roman" w:hAnsi="Times New Roman" w:cs="Times New Roman"/>
        </w:rPr>
        <w:t>)</w:t>
      </w:r>
      <w:r w:rsidR="00360B95">
        <w:rPr>
          <w:rFonts w:ascii="Times New Roman" w:hAnsi="Times New Roman" w:cs="Times New Roman"/>
        </w:rPr>
        <w:t xml:space="preserve"> This suggests that players had more difficulty choosing to punish </w:t>
      </w:r>
      <w:r w:rsidR="00EA542F">
        <w:rPr>
          <w:rFonts w:ascii="Times New Roman" w:hAnsi="Times New Roman" w:cs="Times New Roman"/>
        </w:rPr>
        <w:t>when they were not punished immediately prior to making their decision</w:t>
      </w:r>
      <w:r w:rsidR="003B140A">
        <w:rPr>
          <w:rFonts w:ascii="Times New Roman" w:hAnsi="Times New Roman" w:cs="Times New Roman"/>
        </w:rPr>
        <w:t xml:space="preserve">, </w:t>
      </w:r>
      <w:r w:rsidR="00C54EAF">
        <w:rPr>
          <w:rFonts w:ascii="Times New Roman" w:hAnsi="Times New Roman" w:cs="Times New Roman"/>
        </w:rPr>
        <w:t>suggesting that a behavior does not necessarily have to be dominant in players’ social environment to influence their decision-making speed.</w:t>
      </w:r>
      <w:r w:rsidR="003B140A">
        <w:rPr>
          <w:rFonts w:ascii="Times New Roman" w:hAnsi="Times New Roman" w:cs="Times New Roman"/>
        </w:rPr>
        <w:t xml:space="preserve"> </w:t>
      </w:r>
    </w:p>
    <w:p w14:paraId="1603F545" w14:textId="11477243" w:rsidR="00FC7095" w:rsidRDefault="00C54EAF" w:rsidP="00C54EAF">
      <w:pPr>
        <w:ind w:firstLine="720"/>
        <w:rPr>
          <w:rFonts w:ascii="Times New Roman" w:hAnsi="Times New Roman" w:cs="Times New Roman"/>
        </w:rPr>
      </w:pPr>
      <w:r>
        <w:rPr>
          <w:rFonts w:ascii="Times New Roman" w:hAnsi="Times New Roman" w:cs="Times New Roman"/>
        </w:rPr>
        <w:t xml:space="preserve">Finally, </w:t>
      </w:r>
      <w:r w:rsidRPr="00AD7203">
        <w:rPr>
          <w:rFonts w:ascii="Times New Roman" w:hAnsi="Times New Roman" w:cs="Times New Roman"/>
          <w:highlight w:val="yellow"/>
          <w:rPrChange w:id="38" w:author="Akihiro Nishi" w:date="2023-07-07T22:42:00Z">
            <w:rPr>
              <w:rFonts w:ascii="Times New Roman" w:hAnsi="Times New Roman" w:cs="Times New Roman"/>
            </w:rPr>
          </w:rPrChange>
        </w:rPr>
        <w:t xml:space="preserve">we evaluated </w:t>
      </w:r>
      <w:r w:rsidR="007876C6" w:rsidRPr="00AD7203">
        <w:rPr>
          <w:rFonts w:ascii="Times New Roman" w:hAnsi="Times New Roman" w:cs="Times New Roman"/>
          <w:highlight w:val="yellow"/>
          <w:rPrChange w:id="39" w:author="Akihiro Nishi" w:date="2023-07-07T22:42:00Z">
            <w:rPr>
              <w:rFonts w:ascii="Times New Roman" w:hAnsi="Times New Roman" w:cs="Times New Roman"/>
            </w:rPr>
          </w:rPrChange>
        </w:rPr>
        <w:t>the effects</w:t>
      </w:r>
      <w:r w:rsidR="007876C6">
        <w:rPr>
          <w:rFonts w:ascii="Times New Roman" w:hAnsi="Times New Roman" w:cs="Times New Roman"/>
        </w:rPr>
        <w:t xml:space="preserve"> of the imposed time limit on players’ decision-making</w:t>
      </w:r>
      <w:r w:rsidR="0077237B">
        <w:rPr>
          <w:rFonts w:ascii="Times New Roman" w:hAnsi="Times New Roman" w:cs="Times New Roman"/>
        </w:rPr>
        <w:t>. We found that th</w:t>
      </w:r>
      <w:r w:rsidR="00572E8A" w:rsidRPr="00EE3C0F">
        <w:rPr>
          <w:rFonts w:ascii="Times New Roman" w:hAnsi="Times New Roman" w:cs="Times New Roman"/>
        </w:rPr>
        <w:t>e imposed time limit had no significant effect on the frequency of choosing to</w:t>
      </w:r>
      <w:r w:rsidR="007876C6">
        <w:rPr>
          <w:rFonts w:ascii="Times New Roman" w:hAnsi="Times New Roman" w:cs="Times New Roman"/>
        </w:rPr>
        <w:t xml:space="preserve"> punish</w:t>
      </w:r>
      <w:r w:rsidR="00572E8A" w:rsidRPr="00EE3C0F">
        <w:rPr>
          <w:rFonts w:ascii="Times New Roman" w:hAnsi="Times New Roman" w:cs="Times New Roman"/>
        </w:rPr>
        <w:t xml:space="preserve"> (</w:t>
      </w:r>
      <w:r w:rsidR="0077237B">
        <w:rPr>
          <w:rFonts w:ascii="Times New Roman" w:hAnsi="Times New Roman" w:cs="Times New Roman"/>
        </w:rPr>
        <w:t>p</w:t>
      </w:r>
      <w:r w:rsidR="00572E8A" w:rsidRPr="00EE3C0F">
        <w:rPr>
          <w:rFonts w:ascii="Times New Roman" w:hAnsi="Times New Roman" w:cs="Times New Roman"/>
          <w:i/>
          <w:iCs/>
        </w:rPr>
        <w:t xml:space="preserve"> = </w:t>
      </w:r>
      <w:r w:rsidR="00572E8A" w:rsidRPr="0077237B">
        <w:rPr>
          <w:rFonts w:ascii="Times New Roman" w:hAnsi="Times New Roman" w:cs="Times New Roman"/>
        </w:rPr>
        <w:t>0.47</w:t>
      </w:r>
      <w:r w:rsidR="00572E8A" w:rsidRPr="00EE3C0F">
        <w:rPr>
          <w:rFonts w:ascii="Times New Roman" w:hAnsi="Times New Roman" w:cs="Times New Roman"/>
        </w:rPr>
        <w:t>)</w:t>
      </w:r>
      <w:r w:rsidR="00EF74B5">
        <w:rPr>
          <w:rFonts w:ascii="Times New Roman" w:hAnsi="Times New Roman" w:cs="Times New Roman"/>
        </w:rPr>
        <w:t xml:space="preserve"> (</w:t>
      </w:r>
      <w:r w:rsidR="00EF74B5">
        <w:rPr>
          <w:rFonts w:ascii="Times New Roman" w:hAnsi="Times New Roman" w:cs="Times New Roman"/>
          <w:b/>
          <w:bCs/>
        </w:rPr>
        <w:t>Table S6</w:t>
      </w:r>
      <w:r w:rsidR="00EF74B5">
        <w:rPr>
          <w:rFonts w:ascii="Times New Roman" w:hAnsi="Times New Roman" w:cs="Times New Roman"/>
        </w:rPr>
        <w:t>)</w:t>
      </w:r>
      <w:r w:rsidR="004F7C80" w:rsidRPr="00EE3C0F">
        <w:rPr>
          <w:rFonts w:ascii="Times New Roman" w:hAnsi="Times New Roman" w:cs="Times New Roman"/>
        </w:rPr>
        <w:t xml:space="preserve">. </w:t>
      </w:r>
      <w:r w:rsidR="0077237B">
        <w:rPr>
          <w:rFonts w:ascii="Times New Roman" w:hAnsi="Times New Roman" w:cs="Times New Roman"/>
        </w:rPr>
        <w:t>While</w:t>
      </w:r>
      <w:r w:rsidR="004F7C80" w:rsidRPr="00EE3C0F">
        <w:rPr>
          <w:rFonts w:ascii="Times New Roman" w:hAnsi="Times New Roman" w:cs="Times New Roman"/>
        </w:rPr>
        <w:t xml:space="preserve"> the </w:t>
      </w:r>
      <w:r w:rsidR="0077237B">
        <w:rPr>
          <w:rFonts w:ascii="Times New Roman" w:hAnsi="Times New Roman" w:cs="Times New Roman"/>
        </w:rPr>
        <w:t xml:space="preserve">three-second </w:t>
      </w:r>
      <w:r w:rsidR="004F7C80" w:rsidRPr="00EE3C0F">
        <w:rPr>
          <w:rFonts w:ascii="Times New Roman" w:hAnsi="Times New Roman" w:cs="Times New Roman"/>
        </w:rPr>
        <w:t xml:space="preserve">limit was able to compress the actual time players took to make their decisions, the overall distribution of decision choices was not significantly affected. </w:t>
      </w:r>
      <w:r w:rsidR="00435D71" w:rsidRPr="00EE3C0F">
        <w:rPr>
          <w:rFonts w:ascii="Times New Roman" w:hAnsi="Times New Roman" w:cs="Times New Roman"/>
        </w:rPr>
        <w:t>There are several implications of this finding. First, players were not inhibited from making decisions whe</w:t>
      </w:r>
      <w:r w:rsidR="00061C66">
        <w:rPr>
          <w:rFonts w:ascii="Times New Roman" w:hAnsi="Times New Roman" w:cs="Times New Roman"/>
        </w:rPr>
        <w:t>n</w:t>
      </w:r>
      <w:r w:rsidR="00435D71" w:rsidRPr="00EE3C0F">
        <w:rPr>
          <w:rFonts w:ascii="Times New Roman" w:hAnsi="Times New Roman" w:cs="Times New Roman"/>
        </w:rPr>
        <w:t xml:space="preserve"> they were presented the opportunity</w:t>
      </w:r>
      <w:r w:rsidR="007876C6">
        <w:rPr>
          <w:rFonts w:ascii="Times New Roman" w:hAnsi="Times New Roman" w:cs="Times New Roman"/>
        </w:rPr>
        <w:t xml:space="preserve">, </w:t>
      </w:r>
      <w:r w:rsidR="00061C66">
        <w:rPr>
          <w:rFonts w:ascii="Times New Roman" w:hAnsi="Times New Roman" w:cs="Times New Roman"/>
        </w:rPr>
        <w:t>even with a time limit present. A</w:t>
      </w:r>
      <w:r w:rsidR="007876C6">
        <w:rPr>
          <w:rFonts w:ascii="Times New Roman" w:hAnsi="Times New Roman" w:cs="Times New Roman"/>
        </w:rPr>
        <w:t>lthough a substantial proportion (1341</w:t>
      </w:r>
      <w:r w:rsidR="00EF74B5">
        <w:rPr>
          <w:rFonts w:ascii="Times New Roman" w:hAnsi="Times New Roman" w:cs="Times New Roman"/>
        </w:rPr>
        <w:t xml:space="preserve"> out of </w:t>
      </w:r>
      <w:r w:rsidR="007876C6">
        <w:rPr>
          <w:rFonts w:ascii="Times New Roman" w:hAnsi="Times New Roman" w:cs="Times New Roman"/>
        </w:rPr>
        <w:t>5455</w:t>
      </w:r>
      <w:r w:rsidR="00FC7095">
        <w:rPr>
          <w:rFonts w:ascii="Times New Roman" w:hAnsi="Times New Roman" w:cs="Times New Roman"/>
        </w:rPr>
        <w:t xml:space="preserve"> decisions in the TP+ condition</w:t>
      </w:r>
      <w:r w:rsidR="007876C6">
        <w:rPr>
          <w:rFonts w:ascii="Times New Roman" w:hAnsi="Times New Roman" w:cs="Times New Roman"/>
        </w:rPr>
        <w:t xml:space="preserve">, 24.58%) of players </w:t>
      </w:r>
      <w:r w:rsidR="00FC7095">
        <w:rPr>
          <w:rFonts w:ascii="Times New Roman" w:hAnsi="Times New Roman" w:cs="Times New Roman"/>
        </w:rPr>
        <w:t>were unable to click an option in time</w:t>
      </w:r>
      <w:r w:rsidR="00061C66">
        <w:rPr>
          <w:rFonts w:ascii="Times New Roman" w:hAnsi="Times New Roman" w:cs="Times New Roman"/>
        </w:rPr>
        <w:t>, punishment was still a viable option, occurring at the same rate among actual decisions as in the TP- condition</w:t>
      </w:r>
      <w:r w:rsidR="00FC7095">
        <w:rPr>
          <w:rFonts w:ascii="Times New Roman" w:hAnsi="Times New Roman" w:cs="Times New Roman"/>
        </w:rPr>
        <w:t>.</w:t>
      </w:r>
      <w:r w:rsidR="00061C66">
        <w:rPr>
          <w:rFonts w:ascii="Times New Roman" w:hAnsi="Times New Roman" w:cs="Times New Roman"/>
        </w:rPr>
        <w:t xml:space="preserve">  Second, the slowness of punishment was reflected under time pressure both in the presence and absence of a punisher in the previous round, contradicting the reactive and deliberate dichotomy of dual process perspectives and providing support for a decision conflict approach to understanding players’ decision times when faced with multiple possible choices.</w:t>
      </w:r>
    </w:p>
    <w:p w14:paraId="09EC34D1" w14:textId="77777777" w:rsidR="00435D71" w:rsidRPr="00EE3C0F" w:rsidRDefault="00435D71" w:rsidP="00435D71">
      <w:pPr>
        <w:ind w:firstLine="720"/>
        <w:rPr>
          <w:rFonts w:ascii="Times New Roman" w:hAnsi="Times New Roman" w:cs="Times New Roman"/>
        </w:rPr>
      </w:pPr>
    </w:p>
    <w:p w14:paraId="4ED6EF6B" w14:textId="2EFDF7F2" w:rsidR="00572E8A" w:rsidRPr="00EE3C0F" w:rsidRDefault="00572E8A" w:rsidP="00773204">
      <w:pPr>
        <w:rPr>
          <w:rFonts w:ascii="Times New Roman" w:hAnsi="Times New Roman" w:cs="Times New Roman"/>
        </w:rPr>
      </w:pPr>
      <w:r w:rsidRPr="00EE3C0F">
        <w:rPr>
          <w:rFonts w:ascii="Times New Roman" w:hAnsi="Times New Roman" w:cs="Times New Roman"/>
          <w:b/>
          <w:bCs/>
        </w:rPr>
        <w:t>Discussion</w:t>
      </w:r>
    </w:p>
    <w:p w14:paraId="731CE0C6" w14:textId="77777777" w:rsidR="00572E8A" w:rsidRPr="00EE3C0F" w:rsidRDefault="00572E8A" w:rsidP="00773204">
      <w:pPr>
        <w:rPr>
          <w:rFonts w:ascii="Times New Roman" w:hAnsi="Times New Roman" w:cs="Times New Roman"/>
        </w:rPr>
      </w:pPr>
    </w:p>
    <w:p w14:paraId="22D59E23" w14:textId="28685F69" w:rsidR="00572E8A" w:rsidRDefault="00F66D1E" w:rsidP="00773204">
      <w:pPr>
        <w:rPr>
          <w:rFonts w:ascii="Times New Roman" w:hAnsi="Times New Roman" w:cs="Times New Roman"/>
        </w:rPr>
      </w:pPr>
      <w:r>
        <w:rPr>
          <w:rFonts w:ascii="Times New Roman" w:hAnsi="Times New Roman" w:cs="Times New Roman"/>
        </w:rPr>
        <w:tab/>
        <w:t xml:space="preserve">Our results </w:t>
      </w:r>
      <w:r w:rsidR="00563A6E">
        <w:rPr>
          <w:rFonts w:ascii="Times New Roman" w:hAnsi="Times New Roman" w:cs="Times New Roman"/>
        </w:rPr>
        <w:t xml:space="preserve">show </w:t>
      </w:r>
      <w:r>
        <w:rPr>
          <w:rFonts w:ascii="Times New Roman" w:hAnsi="Times New Roman" w:cs="Times New Roman"/>
        </w:rPr>
        <w:t xml:space="preserve">that </w:t>
      </w:r>
      <w:r w:rsidR="00563A6E">
        <w:rPr>
          <w:rFonts w:ascii="Times New Roman" w:hAnsi="Times New Roman" w:cs="Times New Roman"/>
        </w:rPr>
        <w:t xml:space="preserve">in a dynamic system of repeated interactions, </w:t>
      </w:r>
      <w:r>
        <w:rPr>
          <w:rFonts w:ascii="Times New Roman" w:hAnsi="Times New Roman" w:cs="Times New Roman"/>
        </w:rPr>
        <w:t>punishment is slow</w:t>
      </w:r>
      <w:r w:rsidR="00FC7095">
        <w:rPr>
          <w:rFonts w:ascii="Times New Roman" w:hAnsi="Times New Roman" w:cs="Times New Roman"/>
        </w:rPr>
        <w:t>er than both cooperation and defection</w:t>
      </w:r>
      <w:r w:rsidR="006B2442">
        <w:rPr>
          <w:rFonts w:ascii="Times New Roman" w:hAnsi="Times New Roman" w:cs="Times New Roman"/>
        </w:rPr>
        <w:t>.</w:t>
      </w:r>
      <w:r w:rsidR="007E3B83">
        <w:rPr>
          <w:rFonts w:ascii="Times New Roman" w:hAnsi="Times New Roman" w:cs="Times New Roman"/>
        </w:rPr>
        <w:t xml:space="preserve"> W</w:t>
      </w:r>
      <w:r w:rsidR="00F92DC3">
        <w:rPr>
          <w:rFonts w:ascii="Times New Roman" w:hAnsi="Times New Roman" w:cs="Times New Roman"/>
        </w:rPr>
        <w:t>e provide additional evidence that decision-making speeds</w:t>
      </w:r>
      <w:r w:rsidR="00875623">
        <w:rPr>
          <w:rFonts w:ascii="Times New Roman" w:hAnsi="Times New Roman" w:cs="Times New Roman"/>
        </w:rPr>
        <w:t xml:space="preserve"> are linked to the social environment in which they are made, especially when considering the presence or absence of a punisher: punishment decisions made without a punisher present took longer to process compared to cooperation decisions, while </w:t>
      </w:r>
      <w:r w:rsidR="008222DC">
        <w:rPr>
          <w:rFonts w:ascii="Times New Roman" w:hAnsi="Times New Roman" w:cs="Times New Roman"/>
        </w:rPr>
        <w:t xml:space="preserve">the presence of a punisher compressed decision times together. </w:t>
      </w:r>
      <w:r w:rsidR="006B2442">
        <w:rPr>
          <w:rFonts w:ascii="Times New Roman" w:hAnsi="Times New Roman" w:cs="Times New Roman"/>
        </w:rPr>
        <w:t xml:space="preserve">We also find that while the implementation of a time limit did not reduce the occurrence of punishment, </w:t>
      </w:r>
      <w:r w:rsidR="0005590D">
        <w:rPr>
          <w:rFonts w:ascii="Times New Roman" w:hAnsi="Times New Roman" w:cs="Times New Roman"/>
        </w:rPr>
        <w:t>punishment decisions remained the slowest among time-compressed decision times as compared to cooperation and defection.</w:t>
      </w:r>
    </w:p>
    <w:p w14:paraId="13E8418F" w14:textId="31CB67E8" w:rsidR="000C3007" w:rsidRDefault="008222DC" w:rsidP="00773204">
      <w:pPr>
        <w:rPr>
          <w:rFonts w:ascii="Times New Roman" w:hAnsi="Times New Roman" w:cs="Times New Roman"/>
        </w:rPr>
      </w:pPr>
      <w:r>
        <w:rPr>
          <w:rFonts w:ascii="Times New Roman" w:hAnsi="Times New Roman" w:cs="Times New Roman"/>
        </w:rPr>
        <w:tab/>
      </w:r>
      <w:r w:rsidR="007E3B83">
        <w:rPr>
          <w:rFonts w:ascii="Times New Roman" w:hAnsi="Times New Roman" w:cs="Times New Roman"/>
        </w:rPr>
        <w:t>Taken together, these findings have several implications.</w:t>
      </w:r>
      <w:r>
        <w:rPr>
          <w:rFonts w:ascii="Times New Roman" w:hAnsi="Times New Roman" w:cs="Times New Roman"/>
        </w:rPr>
        <w:t xml:space="preserve"> </w:t>
      </w:r>
      <w:r w:rsidR="0005590D">
        <w:rPr>
          <w:rFonts w:ascii="Times New Roman" w:hAnsi="Times New Roman" w:cs="Times New Roman"/>
        </w:rPr>
        <w:t>Given</w:t>
      </w:r>
      <w:r>
        <w:rPr>
          <w:rFonts w:ascii="Times New Roman" w:hAnsi="Times New Roman" w:cs="Times New Roman"/>
        </w:rPr>
        <w:t xml:space="preserve"> the extensive evidence of humans’ willingness and preference for cooperation</w:t>
      </w:r>
      <w:r>
        <w:rPr>
          <w:rFonts w:ascii="Times New Roman" w:hAnsi="Times New Roman" w:cs="Times New Roman"/>
        </w:rPr>
        <w:fldChar w:fldCharType="begin">
          <w:fldData xml:space="preserve">PEVuZE5vdGU+PENpdGU+PEF1dGhvcj5DdXJpb25pPC9BdXRob3I+PFllYXI+MjAyMjwvWWVhcj48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PEVuZE5vdGU+PENpdGU+PEF1dGhvcj5DdXJpb25pPC9BdXRob3I+PFllYXI+MjAyMjwvWWVhcj48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F5906" w:rsidRPr="00FF5906">
        <w:rPr>
          <w:rFonts w:ascii="Times New Roman" w:hAnsi="Times New Roman" w:cs="Times New Roman"/>
          <w:noProof/>
          <w:vertAlign w:val="superscript"/>
        </w:rPr>
        <w:t>20-22</w:t>
      </w:r>
      <w:r>
        <w:rPr>
          <w:rFonts w:ascii="Times New Roman" w:hAnsi="Times New Roman" w:cs="Times New Roman"/>
        </w:rPr>
        <w:fldChar w:fldCharType="end"/>
      </w:r>
      <w:r>
        <w:rPr>
          <w:rFonts w:ascii="Times New Roman" w:hAnsi="Times New Roman" w:cs="Times New Roman"/>
        </w:rPr>
        <w:t xml:space="preserve">, we should intuitively believe cooperation to be </w:t>
      </w:r>
      <w:r w:rsidR="007E3B83">
        <w:rPr>
          <w:rFonts w:ascii="Times New Roman" w:hAnsi="Times New Roman" w:cs="Times New Roman"/>
        </w:rPr>
        <w:t xml:space="preserve">more prevalent and faster than punishment. </w:t>
      </w:r>
      <w:r w:rsidR="000C3007">
        <w:rPr>
          <w:rFonts w:ascii="Times New Roman" w:hAnsi="Times New Roman" w:cs="Times New Roman"/>
        </w:rPr>
        <w:t>We</w:t>
      </w:r>
      <w:r w:rsidR="007E3B83">
        <w:rPr>
          <w:rFonts w:ascii="Times New Roman" w:hAnsi="Times New Roman" w:cs="Times New Roman"/>
        </w:rPr>
        <w:t xml:space="preserve"> find that while this belief would be generally correct</w:t>
      </w:r>
      <w:r w:rsidR="000C3007">
        <w:rPr>
          <w:rFonts w:ascii="Times New Roman" w:hAnsi="Times New Roman" w:cs="Times New Roman"/>
        </w:rPr>
        <w:t xml:space="preserve">, </w:t>
      </w:r>
      <w:r w:rsidR="007E3B83">
        <w:rPr>
          <w:rFonts w:ascii="Times New Roman" w:hAnsi="Times New Roman" w:cs="Times New Roman"/>
        </w:rPr>
        <w:t>the relative difference in decision speed comparing cooperation and punishment is noticeably influenced by the social environment of the decision-maker. Even under the constraints of a three-second time limit, punishment was the slowest of the three behaviors; this difference was most pronounced when it was made without previous punishment.</w:t>
      </w:r>
      <w:r w:rsidR="006B2442">
        <w:rPr>
          <w:rFonts w:ascii="Times New Roman" w:hAnsi="Times New Roman" w:cs="Times New Roman"/>
        </w:rPr>
        <w:t xml:space="preserve"> </w:t>
      </w:r>
    </w:p>
    <w:p w14:paraId="1A187B15" w14:textId="783A6216" w:rsidR="000C3007" w:rsidRDefault="000C3007" w:rsidP="000C3007">
      <w:pPr>
        <w:ind w:firstLine="720"/>
        <w:rPr>
          <w:rFonts w:ascii="Times New Roman" w:hAnsi="Times New Roman" w:cs="Times New Roman"/>
        </w:rPr>
      </w:pPr>
      <w:r>
        <w:rPr>
          <w:rFonts w:ascii="Times New Roman" w:hAnsi="Times New Roman" w:cs="Times New Roman"/>
        </w:rPr>
        <w:t>However, we did not find that the time limit reduced the overall rate of punishment decisions. This is reflective of punishment’s persistence as a potential course of action in human cooperation, with a caveat: in our experimental setting, we did not measure players’ perception of their peers’ reputation. As recent work has found that the reputation of punishers decreases when they punish quickly, but when the punishment was slow, the punishers’ reputation instead increased,</w:t>
      </w:r>
      <w:r>
        <w:rPr>
          <w:rFonts w:ascii="Times New Roman" w:hAnsi="Times New Roman" w:cs="Times New Roman"/>
        </w:rPr>
        <w:fldChar w:fldCharType="begin"/>
      </w:r>
      <w:r w:rsidR="00FF5906">
        <w:rPr>
          <w:rFonts w:ascii="Times New Roman" w:hAnsi="Times New Roman" w:cs="Times New Roman"/>
        </w:rPr>
        <w:instrText xml:space="preserve"> ADDIN EN.CITE &lt;EndNote&gt;&lt;Cite&gt;&lt;Author&gt;Maeda&lt;/Author&gt;&lt;Year&gt;2022&lt;/Year&gt;&lt;RecNum&gt;152&lt;/RecNum&gt;&lt;DisplayText&gt;&lt;style face="superscript"&gt;23&lt;/style&gt;&lt;/DisplayText&gt;&lt;record&gt;&lt;rec-number&gt;152&lt;/rec-number&gt;&lt;foreign-keys&gt;&lt;key app="EN" db-id="dp0a2t5e9rrzzie0fe6xp9x62pxafrrxr0et" timestamp="1688174438" guid="fbbf0740-b1c1-4427-91cf-fe5f88a31cfc"&gt;152&lt;/key&gt;&lt;/foreign-keys&gt;&lt;ref-type name="Journal Article"&gt;17&lt;/ref-type&gt;&lt;contributors&gt;&lt;authors&gt;&lt;author&gt;Maeda,Kaede&lt;/author&gt;&lt;author&gt;Kumai,Yuka&lt;/author&gt;&lt;author&gt;Hashimoto,Hirofumi&lt;/author&gt;&lt;/authors&gt;&lt;/contributors&gt;&lt;titles&gt;&lt;title&gt;Potential influence of decision time on punishment behavior and its evaluation&lt;/title&gt;&lt;secondary-title&gt;Frontiers in Psychology&lt;/secondary-title&gt;&lt;short-title&gt;Punishment Behavior and Its Evaluation&lt;/short-title&gt;&lt;/titles&gt;&lt;volume&gt;13&lt;/volume&gt;&lt;keywords&gt;&lt;keyword&gt;Punishment,Time pressure,Evaluation,Social Dilemma,second-party punishment,Third-party punishment&lt;/keyword&gt;&lt;/keywords&gt;&lt;dates&gt;&lt;year&gt;2022&lt;/year&gt;&lt;pub-dates&gt;&lt;date&gt;2022-August-22&lt;/date&gt;&lt;/pub-dates&gt;&lt;/dates&gt;&lt;isbn&gt;1664-1078&lt;/isbn&gt;&lt;work-type&gt;Brief Research Report&lt;/work-type&gt;&lt;urls&gt;&lt;related-urls&gt;&lt;url&gt;https://www.frontiersin.org/articles/10.3389/fpsyg.2022.794953&lt;/url&gt;&lt;/related-urls&gt;&lt;/urls&gt;&lt;electronic-resource-num&gt;10.3389/fpsyg.2022.794953&lt;/electronic-resource-num&gt;&lt;language&gt;English&lt;/language&gt;&lt;/record&gt;&lt;/Cite&gt;&lt;/EndNote&gt;</w:instrText>
      </w:r>
      <w:r>
        <w:rPr>
          <w:rFonts w:ascii="Times New Roman" w:hAnsi="Times New Roman" w:cs="Times New Roman"/>
        </w:rPr>
        <w:fldChar w:fldCharType="separate"/>
      </w:r>
      <w:r w:rsidR="00FF5906" w:rsidRPr="00FF5906">
        <w:rPr>
          <w:rFonts w:ascii="Times New Roman" w:hAnsi="Times New Roman" w:cs="Times New Roman"/>
          <w:noProof/>
          <w:vertAlign w:val="superscript"/>
        </w:rPr>
        <w:t>23</w:t>
      </w:r>
      <w:r>
        <w:rPr>
          <w:rFonts w:ascii="Times New Roman" w:hAnsi="Times New Roman" w:cs="Times New Roman"/>
        </w:rPr>
        <w:fldChar w:fldCharType="end"/>
      </w:r>
      <w:r>
        <w:rPr>
          <w:rFonts w:ascii="Times New Roman" w:hAnsi="Times New Roman" w:cs="Times New Roman"/>
        </w:rPr>
        <w:t xml:space="preserve"> future work should carefully investigate the connections between the social environment, reputation, and decision times.</w:t>
      </w:r>
    </w:p>
    <w:p w14:paraId="5B247EA1" w14:textId="2E455EA9" w:rsidR="006B2442" w:rsidRDefault="007E3B83" w:rsidP="000C3007">
      <w:pPr>
        <w:ind w:firstLine="720"/>
        <w:rPr>
          <w:rFonts w:ascii="Times New Roman" w:hAnsi="Times New Roman" w:cs="Times New Roman"/>
        </w:rPr>
      </w:pPr>
      <w:r>
        <w:rPr>
          <w:rFonts w:ascii="Times New Roman" w:hAnsi="Times New Roman" w:cs="Times New Roman"/>
        </w:rPr>
        <w:t>Furthermore, our results lend additional credence to the theory of decision conflicts</w:t>
      </w:r>
      <w:r>
        <w:rPr>
          <w:rFonts w:ascii="Times New Roman" w:hAnsi="Times New Roman" w:cs="Times New Roman"/>
        </w:rPr>
        <w:fldChar w:fldCharType="begin">
          <w:fldData xml:space="preserve">PEVuZE5vdGU+PENpdGU+PEF1dGhvcj5EaWVkZXJpY2g8L0F1dGhvcj48WWVhcj4yMDAzPC9ZZWFy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</w:fldData>
        </w:fldChar>
      </w:r>
      <w:r w:rsidR="00FF5906">
        <w:rPr>
          <w:rFonts w:ascii="Times New Roman" w:hAnsi="Times New Roman" w:cs="Times New Roman"/>
        </w:rPr>
        <w:instrText xml:space="preserve"> ADDIN EN.CITE </w:instrText>
      </w:r>
      <w:r w:rsidR="00FF5906">
        <w:rPr>
          <w:rFonts w:ascii="Times New Roman" w:hAnsi="Times New Roman" w:cs="Times New Roman"/>
        </w:rPr>
        <w:fldChar w:fldCharType="begin">
          <w:fldData xml:space="preserve">PEVuZE5vdGU+PENpdGU+PEF1dGhvcj5EaWVkZXJpY2g8L0F1dGhvcj48WWVhcj4yMDAzPC9ZZWFy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</w:fldData>
        </w:fldChar>
      </w:r>
      <w:r w:rsidR="00FF5906">
        <w:rPr>
          <w:rFonts w:ascii="Times New Roman" w:hAnsi="Times New Roman" w:cs="Times New Roman"/>
        </w:rPr>
        <w:instrText xml:space="preserve"> ADDIN EN.CITE.DATA </w:instrText>
      </w:r>
      <w:r w:rsidR="00FF5906">
        <w:rPr>
          <w:rFonts w:ascii="Times New Roman" w:hAnsi="Times New Roman" w:cs="Times New Roman"/>
        </w:rPr>
      </w:r>
      <w:r w:rsidR="00FF590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F5906" w:rsidRPr="00FF5906">
        <w:rPr>
          <w:rFonts w:ascii="Times New Roman" w:hAnsi="Times New Roman" w:cs="Times New Roman"/>
          <w:noProof/>
          <w:vertAlign w:val="superscript"/>
        </w:rPr>
        <w:t>15,24,25</w:t>
      </w:r>
      <w:r>
        <w:rPr>
          <w:rFonts w:ascii="Times New Roman" w:hAnsi="Times New Roman" w:cs="Times New Roman"/>
        </w:rPr>
        <w:fldChar w:fldCharType="end"/>
      </w:r>
      <w:r>
        <w:rPr>
          <w:rFonts w:ascii="Times New Roman" w:hAnsi="Times New Roman" w:cs="Times New Roman"/>
        </w:rPr>
        <w:t xml:space="preserve"> as a key mechanism to understand differences in decision times.</w:t>
      </w:r>
      <w:r w:rsidR="00D14C73">
        <w:rPr>
          <w:rFonts w:ascii="Times New Roman" w:hAnsi="Times New Roman" w:cs="Times New Roman"/>
        </w:rPr>
        <w:t xml:space="preserve"> The presence of a single punisher in one’s social environment considerably influenced the difference in decision-making speed between cooperation and punishment, suggesting that </w:t>
      </w:r>
      <w:r w:rsidR="006B2442">
        <w:rPr>
          <w:rFonts w:ascii="Times New Roman" w:hAnsi="Times New Roman" w:cs="Times New Roman"/>
        </w:rPr>
        <w:t xml:space="preserve">even small shifts in the balance between one’s own behavioral considerations and those encouraged by social norms and trends result in changes to how fast (or slow) we process information before a decision. </w:t>
      </w:r>
    </w:p>
    <w:p w14:paraId="209BB530" w14:textId="5027D19B" w:rsidR="00C54EAF" w:rsidRPr="00EE3C0F" w:rsidRDefault="006B2442" w:rsidP="006B2442">
      <w:pPr>
        <w:ind w:firstLine="720"/>
        <w:rPr>
          <w:rFonts w:ascii="Times New Roman" w:hAnsi="Times New Roman" w:cs="Times New Roman"/>
        </w:rPr>
      </w:pPr>
      <w:r>
        <w:rPr>
          <w:rFonts w:ascii="Times New Roman" w:hAnsi="Times New Roman" w:cs="Times New Roman"/>
        </w:rPr>
        <w:t>In conclusion, o</w:t>
      </w:r>
      <w:r w:rsidR="00D14C73">
        <w:rPr>
          <w:rFonts w:ascii="Times New Roman" w:hAnsi="Times New Roman" w:cs="Times New Roman"/>
        </w:rPr>
        <w:t xml:space="preserve">ur findings support previous </w:t>
      </w:r>
      <w:r w:rsidR="0005590D">
        <w:rPr>
          <w:rFonts w:ascii="Times New Roman" w:hAnsi="Times New Roman" w:cs="Times New Roman"/>
        </w:rPr>
        <w:t xml:space="preserve">studies </w:t>
      </w:r>
      <w:r w:rsidR="00D14C73">
        <w:rPr>
          <w:rFonts w:ascii="Times New Roman" w:hAnsi="Times New Roman" w:cs="Times New Roman"/>
        </w:rPr>
        <w:t xml:space="preserve">that implicate reciprocity, rather than </w:t>
      </w:r>
      <w:r w:rsidR="0005590D">
        <w:rPr>
          <w:rFonts w:ascii="Times New Roman" w:hAnsi="Times New Roman" w:cs="Times New Roman"/>
        </w:rPr>
        <w:t xml:space="preserve">the </w:t>
      </w:r>
      <w:r w:rsidR="00D14C73">
        <w:rPr>
          <w:rFonts w:ascii="Times New Roman" w:hAnsi="Times New Roman" w:cs="Times New Roman"/>
        </w:rPr>
        <w:t>specific types of behavior, as a major contributor to the variation in decision times observed in both experimental and field studies.</w:t>
      </w:r>
      <w:r>
        <w:rPr>
          <w:rFonts w:ascii="Times New Roman" w:hAnsi="Times New Roman" w:cs="Times New Roman"/>
        </w:rPr>
        <w:t xml:space="preserve"> We find that punishment </w:t>
      </w:r>
      <w:r w:rsidR="0005590D">
        <w:rPr>
          <w:rFonts w:ascii="Times New Roman" w:hAnsi="Times New Roman" w:cs="Times New Roman"/>
        </w:rPr>
        <w:t>is</w:t>
      </w:r>
      <w:r>
        <w:rPr>
          <w:rFonts w:ascii="Times New Roman" w:hAnsi="Times New Roman" w:cs="Times New Roman"/>
        </w:rPr>
        <w:t xml:space="preserve"> </w:t>
      </w:r>
      <w:r w:rsidR="0005590D">
        <w:rPr>
          <w:rFonts w:ascii="Times New Roman" w:hAnsi="Times New Roman" w:cs="Times New Roman"/>
        </w:rPr>
        <w:t xml:space="preserve">generally </w:t>
      </w:r>
      <w:r>
        <w:rPr>
          <w:rFonts w:ascii="Times New Roman" w:hAnsi="Times New Roman" w:cs="Times New Roman"/>
        </w:rPr>
        <w:t>slower than either cooperation or defection</w:t>
      </w:r>
      <w:r w:rsidR="0005590D">
        <w:rPr>
          <w:rFonts w:ascii="Times New Roman" w:hAnsi="Times New Roman" w:cs="Times New Roman"/>
        </w:rPr>
        <w:t xml:space="preserve"> and that time pressure alone is not sufficient to reduce the occurrence of punishment. </w:t>
      </w:r>
    </w:p>
    <w:p w14:paraId="4804A5C4" w14:textId="77777777" w:rsidR="00747AE2" w:rsidRPr="00EE3C0F" w:rsidRDefault="00747AE2" w:rsidP="00773204">
      <w:pPr>
        <w:rPr>
          <w:rFonts w:ascii="Times New Roman" w:hAnsi="Times New Roman" w:cs="Times New Roman"/>
          <w:b/>
          <w:bCs/>
        </w:rPr>
      </w:pPr>
    </w:p>
    <w:p w14:paraId="540985E1" w14:textId="77777777" w:rsidR="00747AE2" w:rsidRPr="00EE3C0F" w:rsidRDefault="00747AE2" w:rsidP="00773204">
      <w:pPr>
        <w:rPr>
          <w:rFonts w:ascii="Times New Roman" w:hAnsi="Times New Roman" w:cs="Times New Roman"/>
          <w:b/>
          <w:bCs/>
        </w:rPr>
      </w:pPr>
    </w:p>
    <w:p w14:paraId="256E74B6" w14:textId="77777777" w:rsidR="00747AE2" w:rsidRPr="00EE3C0F" w:rsidRDefault="00747AE2" w:rsidP="00773204">
      <w:pPr>
        <w:rPr>
          <w:rFonts w:ascii="Times New Roman" w:hAnsi="Times New Roman" w:cs="Times New Roman"/>
          <w:b/>
          <w:bCs/>
        </w:rPr>
      </w:pPr>
    </w:p>
    <w:p w14:paraId="5125E7F2" w14:textId="102493C5" w:rsidR="00CF02E3" w:rsidRDefault="00CF02E3" w:rsidP="00773204">
      <w:pPr>
        <w:rPr>
          <w:rFonts w:ascii="Times New Roman" w:hAnsi="Times New Roman" w:cs="Times New Roman"/>
          <w:b/>
          <w:bCs/>
        </w:rPr>
      </w:pPr>
    </w:p>
    <w:p w14:paraId="2B644344" w14:textId="77777777" w:rsidR="009A68B4" w:rsidRDefault="009A68B4" w:rsidP="00773204">
      <w:pPr>
        <w:rPr>
          <w:rFonts w:ascii="Times New Roman" w:hAnsi="Times New Roman" w:cs="Times New Roman"/>
          <w:b/>
          <w:bCs/>
        </w:rPr>
      </w:pPr>
    </w:p>
    <w:p w14:paraId="1EDDC364" w14:textId="77777777" w:rsidR="009A68B4" w:rsidRDefault="009A68B4" w:rsidP="00773204">
      <w:pPr>
        <w:rPr>
          <w:rFonts w:ascii="Times New Roman" w:hAnsi="Times New Roman" w:cs="Times New Roman"/>
          <w:b/>
          <w:bCs/>
        </w:rPr>
      </w:pPr>
    </w:p>
    <w:p w14:paraId="175C6D78" w14:textId="77777777" w:rsidR="000C3007" w:rsidRDefault="000C3007" w:rsidP="00773204">
      <w:pPr>
        <w:rPr>
          <w:rFonts w:ascii="Times New Roman" w:hAnsi="Times New Roman" w:cs="Times New Roman"/>
          <w:b/>
          <w:bCs/>
        </w:rPr>
      </w:pPr>
    </w:p>
    <w:p w14:paraId="6B5BFF26" w14:textId="77777777" w:rsidR="000C3007" w:rsidRDefault="000C3007" w:rsidP="00773204">
      <w:pPr>
        <w:rPr>
          <w:rFonts w:ascii="Times New Roman" w:hAnsi="Times New Roman" w:cs="Times New Roman"/>
          <w:b/>
          <w:bCs/>
        </w:rPr>
      </w:pPr>
    </w:p>
    <w:p w14:paraId="29CE586F" w14:textId="77777777" w:rsidR="000C3007" w:rsidRDefault="000C3007" w:rsidP="00773204">
      <w:pPr>
        <w:rPr>
          <w:rFonts w:ascii="Times New Roman" w:hAnsi="Times New Roman" w:cs="Times New Roman"/>
          <w:b/>
          <w:bCs/>
        </w:rPr>
      </w:pPr>
    </w:p>
    <w:p w14:paraId="23804B39" w14:textId="77777777" w:rsidR="000C3007" w:rsidRDefault="000C3007" w:rsidP="00773204">
      <w:pPr>
        <w:rPr>
          <w:rFonts w:ascii="Times New Roman" w:hAnsi="Times New Roman" w:cs="Times New Roman"/>
          <w:b/>
          <w:bCs/>
        </w:rPr>
      </w:pPr>
    </w:p>
    <w:p w14:paraId="25C5BDFD" w14:textId="77777777" w:rsidR="000C3007" w:rsidRDefault="000C3007" w:rsidP="00773204">
      <w:pPr>
        <w:rPr>
          <w:rFonts w:ascii="Times New Roman" w:hAnsi="Times New Roman" w:cs="Times New Roman"/>
          <w:b/>
          <w:bCs/>
        </w:rPr>
      </w:pPr>
    </w:p>
    <w:p w14:paraId="2AB631B0" w14:textId="77777777" w:rsidR="000C3007" w:rsidRDefault="000C3007" w:rsidP="00773204">
      <w:pPr>
        <w:rPr>
          <w:rFonts w:ascii="Times New Roman" w:hAnsi="Times New Roman" w:cs="Times New Roman"/>
          <w:b/>
          <w:bCs/>
        </w:rPr>
      </w:pPr>
    </w:p>
    <w:p w14:paraId="60120BE7" w14:textId="77777777" w:rsidR="000C3007" w:rsidRDefault="000C3007" w:rsidP="00773204">
      <w:pPr>
        <w:rPr>
          <w:rFonts w:ascii="Times New Roman" w:hAnsi="Times New Roman" w:cs="Times New Roman"/>
          <w:b/>
          <w:bCs/>
        </w:rPr>
      </w:pPr>
    </w:p>
    <w:p w14:paraId="7D027AA5" w14:textId="77777777" w:rsidR="000C3007" w:rsidRDefault="000C3007" w:rsidP="00773204">
      <w:pPr>
        <w:rPr>
          <w:rFonts w:ascii="Times New Roman" w:hAnsi="Times New Roman" w:cs="Times New Roman"/>
          <w:b/>
          <w:bCs/>
        </w:rPr>
      </w:pPr>
    </w:p>
    <w:p w14:paraId="1102493A" w14:textId="77777777" w:rsidR="000C3007" w:rsidRDefault="000C3007" w:rsidP="00773204">
      <w:pPr>
        <w:rPr>
          <w:rFonts w:ascii="Times New Roman" w:hAnsi="Times New Roman" w:cs="Times New Roman"/>
          <w:b/>
          <w:bCs/>
        </w:rPr>
      </w:pPr>
    </w:p>
    <w:p w14:paraId="2340F113" w14:textId="77777777" w:rsidR="000C3007" w:rsidRDefault="000C3007" w:rsidP="00773204">
      <w:pPr>
        <w:rPr>
          <w:rFonts w:ascii="Times New Roman" w:hAnsi="Times New Roman" w:cs="Times New Roman"/>
          <w:b/>
          <w:bCs/>
        </w:rPr>
      </w:pPr>
    </w:p>
    <w:p w14:paraId="2D98CE3B" w14:textId="77777777" w:rsidR="000C3007" w:rsidRDefault="000C3007" w:rsidP="00773204">
      <w:pPr>
        <w:rPr>
          <w:rFonts w:ascii="Times New Roman" w:hAnsi="Times New Roman" w:cs="Times New Roman"/>
          <w:b/>
          <w:bCs/>
        </w:rPr>
      </w:pPr>
    </w:p>
    <w:p w14:paraId="76F59521" w14:textId="77777777" w:rsidR="000C3007" w:rsidRDefault="000C3007" w:rsidP="00773204">
      <w:pPr>
        <w:rPr>
          <w:rFonts w:ascii="Times New Roman" w:hAnsi="Times New Roman" w:cs="Times New Roman"/>
          <w:b/>
          <w:bCs/>
        </w:rPr>
      </w:pPr>
    </w:p>
    <w:p w14:paraId="781F1596" w14:textId="77777777" w:rsidR="000C3007" w:rsidRDefault="000C3007" w:rsidP="00773204">
      <w:pPr>
        <w:rPr>
          <w:rFonts w:ascii="Times New Roman" w:hAnsi="Times New Roman" w:cs="Times New Roman"/>
          <w:b/>
          <w:bCs/>
        </w:rPr>
      </w:pPr>
    </w:p>
    <w:p w14:paraId="2803F95D" w14:textId="77777777" w:rsidR="000C3007" w:rsidRDefault="000C3007" w:rsidP="00773204">
      <w:pPr>
        <w:rPr>
          <w:rFonts w:ascii="Times New Roman" w:hAnsi="Times New Roman" w:cs="Times New Roman"/>
          <w:b/>
          <w:bCs/>
        </w:rPr>
      </w:pPr>
    </w:p>
    <w:p w14:paraId="0E89B339" w14:textId="77777777" w:rsidR="000C3007" w:rsidRDefault="000C3007" w:rsidP="00773204">
      <w:pPr>
        <w:rPr>
          <w:rFonts w:ascii="Times New Roman" w:hAnsi="Times New Roman" w:cs="Times New Roman"/>
          <w:b/>
          <w:bCs/>
        </w:rPr>
      </w:pPr>
    </w:p>
    <w:p w14:paraId="3A3E027F" w14:textId="77777777" w:rsidR="000C3007" w:rsidRDefault="000C3007" w:rsidP="00773204">
      <w:pPr>
        <w:rPr>
          <w:rFonts w:ascii="Times New Roman" w:hAnsi="Times New Roman" w:cs="Times New Roman"/>
          <w:b/>
          <w:bCs/>
        </w:rPr>
      </w:pPr>
    </w:p>
    <w:p w14:paraId="2F488F29" w14:textId="77777777" w:rsidR="000C3007" w:rsidRDefault="000C3007" w:rsidP="00773204">
      <w:pPr>
        <w:rPr>
          <w:rFonts w:ascii="Times New Roman" w:hAnsi="Times New Roman" w:cs="Times New Roman"/>
          <w:b/>
          <w:bCs/>
        </w:rPr>
      </w:pPr>
    </w:p>
    <w:p w14:paraId="23492240" w14:textId="77777777" w:rsidR="000C3007" w:rsidRDefault="000C3007" w:rsidP="00773204">
      <w:pPr>
        <w:rPr>
          <w:rFonts w:ascii="Times New Roman" w:hAnsi="Times New Roman" w:cs="Times New Roman"/>
          <w:b/>
          <w:bCs/>
        </w:rPr>
      </w:pPr>
    </w:p>
    <w:p w14:paraId="53A06FC6" w14:textId="77777777" w:rsidR="000C3007" w:rsidRDefault="000C3007" w:rsidP="00773204">
      <w:pPr>
        <w:rPr>
          <w:rFonts w:ascii="Times New Roman" w:hAnsi="Times New Roman" w:cs="Times New Roman"/>
          <w:b/>
          <w:bCs/>
        </w:rPr>
      </w:pPr>
    </w:p>
    <w:p w14:paraId="362AC4E5" w14:textId="77777777" w:rsidR="000C3007" w:rsidRDefault="000C3007" w:rsidP="00773204">
      <w:pPr>
        <w:rPr>
          <w:rFonts w:ascii="Times New Roman" w:hAnsi="Times New Roman" w:cs="Times New Roman"/>
          <w:b/>
          <w:bCs/>
        </w:rPr>
      </w:pPr>
    </w:p>
    <w:p w14:paraId="4E5F6FAB" w14:textId="77777777" w:rsidR="000C3007" w:rsidRDefault="000C3007" w:rsidP="00773204">
      <w:pPr>
        <w:rPr>
          <w:rFonts w:ascii="Times New Roman" w:hAnsi="Times New Roman" w:cs="Times New Roman"/>
          <w:b/>
          <w:bCs/>
        </w:rPr>
      </w:pPr>
    </w:p>
    <w:p w14:paraId="7EAC37E5" w14:textId="77777777" w:rsidR="000C3007" w:rsidRDefault="000C3007" w:rsidP="00773204">
      <w:pPr>
        <w:rPr>
          <w:rFonts w:ascii="Times New Roman" w:hAnsi="Times New Roman" w:cs="Times New Roman"/>
          <w:b/>
          <w:bCs/>
        </w:rPr>
      </w:pPr>
    </w:p>
    <w:p w14:paraId="78ECCA9D" w14:textId="259C2F2B" w:rsidR="00747AE2" w:rsidRPr="00EE3C0F" w:rsidRDefault="00747AE2" w:rsidP="00773204">
      <w:pPr>
        <w:rPr>
          <w:rFonts w:ascii="Times New Roman" w:hAnsi="Times New Roman" w:cs="Times New Roman"/>
          <w:b/>
          <w:bCs/>
        </w:rPr>
      </w:pPr>
      <w:r w:rsidRPr="00EE3C0F">
        <w:rPr>
          <w:rFonts w:ascii="Times New Roman" w:hAnsi="Times New Roman" w:cs="Times New Roman"/>
          <w:b/>
          <w:bCs/>
        </w:rPr>
        <w:t>References</w:t>
      </w:r>
    </w:p>
    <w:p w14:paraId="6557595D" w14:textId="77777777" w:rsidR="008B2A42" w:rsidRPr="00EE3C0F" w:rsidRDefault="008B2A42" w:rsidP="00773204">
      <w:pPr>
        <w:rPr>
          <w:rFonts w:ascii="Times New Roman" w:hAnsi="Times New Roman" w:cs="Times New Roman"/>
        </w:rPr>
      </w:pPr>
    </w:p>
    <w:p w14:paraId="56E75143" w14:textId="2F8B9C88" w:rsidR="00FF5906" w:rsidRPr="00FF5906" w:rsidRDefault="008B2A42" w:rsidP="00FF5906">
      <w:pPr>
        <w:pStyle w:val="EndNoteBibliography"/>
        <w:ind w:left="720" w:hanging="720"/>
        <w:rPr>
          <w:noProof/>
        </w:rPr>
      </w:pPr>
      <w:r w:rsidRPr="00EE3C0F">
        <w:fldChar w:fldCharType="begin"/>
      </w:r>
      <w:r w:rsidRPr="00EE3C0F">
        <w:instrText xml:space="preserve"> ADDIN EN.REFLIST </w:instrText>
      </w:r>
      <w:r w:rsidRPr="00EE3C0F">
        <w:fldChar w:fldCharType="separate"/>
      </w:r>
      <w:r w:rsidR="00FF5906" w:rsidRPr="00FF5906">
        <w:rPr>
          <w:noProof/>
        </w:rPr>
        <w:t>1</w:t>
      </w:r>
      <w:r w:rsidR="00FF5906" w:rsidRPr="00FF5906">
        <w:rPr>
          <w:noProof/>
        </w:rPr>
        <w:tab/>
        <w:t>Henrich, J.</w:t>
      </w:r>
      <w:r w:rsidR="00FF5906" w:rsidRPr="00FF5906">
        <w:rPr>
          <w:i/>
          <w:noProof/>
        </w:rPr>
        <w:t xml:space="preserve"> et al.</w:t>
      </w:r>
      <w:r w:rsidR="00FF5906" w:rsidRPr="00FF5906">
        <w:rPr>
          <w:noProof/>
        </w:rPr>
        <w:t xml:space="preserve"> Costly Punishment Across Human Societies. </w:t>
      </w:r>
      <w:r w:rsidR="00FF5906" w:rsidRPr="00FF5906">
        <w:rPr>
          <w:i/>
          <w:noProof/>
        </w:rPr>
        <w:t>Science</w:t>
      </w:r>
      <w:r w:rsidR="00FF5906" w:rsidRPr="00FF5906">
        <w:rPr>
          <w:noProof/>
        </w:rPr>
        <w:t xml:space="preserve"> </w:t>
      </w:r>
      <w:r w:rsidR="00FF5906" w:rsidRPr="00FF5906">
        <w:rPr>
          <w:b/>
          <w:noProof/>
        </w:rPr>
        <w:t>312</w:t>
      </w:r>
      <w:r w:rsidR="00FF5906" w:rsidRPr="00FF5906">
        <w:rPr>
          <w:noProof/>
        </w:rPr>
        <w:t xml:space="preserve">, 1767-1770 (2006). </w:t>
      </w:r>
      <w:hyperlink r:id="rId11" w:history="1">
        <w:r w:rsidR="00FF5906" w:rsidRPr="00FF5906">
          <w:rPr>
            <w:rStyle w:val="Hyperlink"/>
            <w:noProof/>
          </w:rPr>
          <w:t>https://doi.org:doi:10.1126/science.1127333</w:t>
        </w:r>
      </w:hyperlink>
    </w:p>
    <w:p w14:paraId="254D825A" w14:textId="77777777" w:rsidR="00FF5906" w:rsidRPr="00FF5906" w:rsidRDefault="00FF5906" w:rsidP="00FF5906">
      <w:pPr>
        <w:pStyle w:val="EndNoteBibliography"/>
        <w:ind w:left="720" w:hanging="720"/>
        <w:rPr>
          <w:noProof/>
        </w:rPr>
      </w:pPr>
      <w:r w:rsidRPr="00FF5906">
        <w:rPr>
          <w:noProof/>
        </w:rPr>
        <w:t>2</w:t>
      </w:r>
      <w:r w:rsidRPr="00FF5906">
        <w:rPr>
          <w:noProof/>
        </w:rPr>
        <w:tab/>
        <w:t xml:space="preserve">Balliet, D. &amp; Van Lange, P. A. Trust, punishment, and cooperation across 18 societies: A meta-analysis. </w:t>
      </w:r>
      <w:r w:rsidRPr="00FF5906">
        <w:rPr>
          <w:i/>
          <w:noProof/>
        </w:rPr>
        <w:t>Perspectives on Psychological Science</w:t>
      </w:r>
      <w:r w:rsidRPr="00FF5906">
        <w:rPr>
          <w:noProof/>
        </w:rPr>
        <w:t xml:space="preserve"> </w:t>
      </w:r>
      <w:r w:rsidRPr="00FF5906">
        <w:rPr>
          <w:b/>
          <w:noProof/>
        </w:rPr>
        <w:t>8</w:t>
      </w:r>
      <w:r w:rsidRPr="00FF5906">
        <w:rPr>
          <w:noProof/>
        </w:rPr>
        <w:t xml:space="preserve">, 363-379 (2013). </w:t>
      </w:r>
    </w:p>
    <w:p w14:paraId="58A87EDA" w14:textId="1F8BEEB0" w:rsidR="00FF5906" w:rsidRPr="00FF5906" w:rsidRDefault="00FF5906" w:rsidP="00FF5906">
      <w:pPr>
        <w:pStyle w:val="EndNoteBibliography"/>
        <w:ind w:left="720" w:hanging="720"/>
        <w:rPr>
          <w:noProof/>
        </w:rPr>
      </w:pPr>
      <w:r w:rsidRPr="00FF5906">
        <w:rPr>
          <w:noProof/>
        </w:rPr>
        <w:t>3</w:t>
      </w:r>
      <w:r w:rsidRPr="00FF5906">
        <w:rPr>
          <w:noProof/>
        </w:rPr>
        <w:tab/>
        <w:t xml:space="preserve">Herrmann, B., Thöni, C. &amp; Gächter, S. Antisocial Punishment Across Societies. </w:t>
      </w:r>
      <w:r w:rsidRPr="00FF5906">
        <w:rPr>
          <w:i/>
          <w:noProof/>
        </w:rPr>
        <w:t>Science</w:t>
      </w:r>
      <w:r w:rsidRPr="00FF5906">
        <w:rPr>
          <w:noProof/>
        </w:rPr>
        <w:t xml:space="preserve"> </w:t>
      </w:r>
      <w:r w:rsidRPr="00FF5906">
        <w:rPr>
          <w:b/>
          <w:noProof/>
        </w:rPr>
        <w:t>319</w:t>
      </w:r>
      <w:r w:rsidRPr="00FF5906">
        <w:rPr>
          <w:noProof/>
        </w:rPr>
        <w:t xml:space="preserve">, 1362-1367 (2008). </w:t>
      </w:r>
      <w:hyperlink r:id="rId12" w:history="1">
        <w:r w:rsidRPr="00FF5906">
          <w:rPr>
            <w:rStyle w:val="Hyperlink"/>
            <w:noProof/>
          </w:rPr>
          <w:t>https://doi.org:doi:10.1126/science.1153808</w:t>
        </w:r>
      </w:hyperlink>
    </w:p>
    <w:p w14:paraId="6603FA26" w14:textId="66573C18" w:rsidR="00FF5906" w:rsidRPr="00FF5906" w:rsidRDefault="00FF5906" w:rsidP="00FF5906">
      <w:pPr>
        <w:pStyle w:val="EndNoteBibliography"/>
        <w:ind w:left="720" w:hanging="720"/>
        <w:rPr>
          <w:noProof/>
        </w:rPr>
      </w:pPr>
      <w:r w:rsidRPr="00FF5906">
        <w:rPr>
          <w:noProof/>
        </w:rPr>
        <w:t>4</w:t>
      </w:r>
      <w:r w:rsidRPr="00FF5906">
        <w:rPr>
          <w:noProof/>
        </w:rPr>
        <w:tab/>
        <w:t xml:space="preserve">Mathew, S. &amp; Boyd, R. Punishment sustains large-scale cooperation in prestate warfare. </w:t>
      </w:r>
      <w:r w:rsidRPr="00FF5906">
        <w:rPr>
          <w:i/>
          <w:noProof/>
        </w:rPr>
        <w:t>Proc Natl Acad Sci U S A</w:t>
      </w:r>
      <w:r w:rsidRPr="00FF5906">
        <w:rPr>
          <w:noProof/>
        </w:rPr>
        <w:t xml:space="preserve"> </w:t>
      </w:r>
      <w:r w:rsidRPr="00FF5906">
        <w:rPr>
          <w:b/>
          <w:noProof/>
        </w:rPr>
        <w:t>108</w:t>
      </w:r>
      <w:r w:rsidRPr="00FF5906">
        <w:rPr>
          <w:noProof/>
        </w:rPr>
        <w:t xml:space="preserve">, 11375-11380 (2011). </w:t>
      </w:r>
      <w:hyperlink r:id="rId13" w:history="1">
        <w:r w:rsidRPr="00FF5906">
          <w:rPr>
            <w:rStyle w:val="Hyperlink"/>
            <w:noProof/>
          </w:rPr>
          <w:t>https://doi.org:10.1073/pnas.1105604108</w:t>
        </w:r>
      </w:hyperlink>
    </w:p>
    <w:p w14:paraId="5E725667" w14:textId="77777777" w:rsidR="00FF5906" w:rsidRPr="00FF5906" w:rsidRDefault="00FF5906" w:rsidP="00FF5906">
      <w:pPr>
        <w:pStyle w:val="EndNoteBibliography"/>
        <w:ind w:left="720" w:hanging="720"/>
        <w:rPr>
          <w:noProof/>
        </w:rPr>
      </w:pPr>
      <w:r w:rsidRPr="00FF5906">
        <w:rPr>
          <w:noProof/>
        </w:rPr>
        <w:t>5</w:t>
      </w:r>
      <w:r w:rsidRPr="00FF5906">
        <w:rPr>
          <w:noProof/>
        </w:rPr>
        <w:tab/>
        <w:t xml:space="preserve">Fehr, E. &amp; Gachter, S. Cooperation and Punishment in Public Goods Experiments. </w:t>
      </w:r>
      <w:r w:rsidRPr="00FF5906">
        <w:rPr>
          <w:i/>
          <w:noProof/>
        </w:rPr>
        <w:t>The American Economic Review</w:t>
      </w:r>
      <w:r w:rsidRPr="00FF5906">
        <w:rPr>
          <w:noProof/>
        </w:rPr>
        <w:t xml:space="preserve"> </w:t>
      </w:r>
      <w:r w:rsidRPr="00FF5906">
        <w:rPr>
          <w:b/>
          <w:noProof/>
        </w:rPr>
        <w:t>90</w:t>
      </w:r>
      <w:r w:rsidRPr="00FF5906">
        <w:rPr>
          <w:noProof/>
        </w:rPr>
        <w:t xml:space="preserve">, 980-994 (2000). </w:t>
      </w:r>
    </w:p>
    <w:p w14:paraId="62965F39" w14:textId="6E50E4C6" w:rsidR="00FF5906" w:rsidRPr="00FF5906" w:rsidRDefault="00FF5906" w:rsidP="00FF5906">
      <w:pPr>
        <w:pStyle w:val="EndNoteBibliography"/>
        <w:ind w:left="720" w:hanging="720"/>
        <w:rPr>
          <w:noProof/>
        </w:rPr>
      </w:pPr>
      <w:r w:rsidRPr="00FF5906">
        <w:rPr>
          <w:noProof/>
        </w:rPr>
        <w:t>6</w:t>
      </w:r>
      <w:r w:rsidRPr="00FF5906">
        <w:rPr>
          <w:noProof/>
        </w:rPr>
        <w:tab/>
        <w:t xml:space="preserve">Fehr, E. &amp; Gächter, S. Altruistic punishment in humans. </w:t>
      </w:r>
      <w:r w:rsidRPr="00FF5906">
        <w:rPr>
          <w:i/>
          <w:noProof/>
        </w:rPr>
        <w:t>Nature</w:t>
      </w:r>
      <w:r w:rsidRPr="00FF5906">
        <w:rPr>
          <w:noProof/>
        </w:rPr>
        <w:t xml:space="preserve"> </w:t>
      </w:r>
      <w:r w:rsidRPr="00FF5906">
        <w:rPr>
          <w:b/>
          <w:noProof/>
        </w:rPr>
        <w:t>415</w:t>
      </w:r>
      <w:r w:rsidRPr="00FF5906">
        <w:rPr>
          <w:noProof/>
        </w:rPr>
        <w:t xml:space="preserve">, 137-140 (2002). </w:t>
      </w:r>
      <w:hyperlink r:id="rId14" w:history="1">
        <w:r w:rsidRPr="00FF5906">
          <w:rPr>
            <w:rStyle w:val="Hyperlink"/>
            <w:noProof/>
          </w:rPr>
          <w:t>https://doi.org:10.1038/415137a</w:t>
        </w:r>
      </w:hyperlink>
    </w:p>
    <w:p w14:paraId="41108AA4" w14:textId="2B61DB25" w:rsidR="00FF5906" w:rsidRPr="00FF5906" w:rsidRDefault="00FF5906" w:rsidP="00FF5906">
      <w:pPr>
        <w:pStyle w:val="EndNoteBibliography"/>
        <w:ind w:left="720" w:hanging="720"/>
        <w:rPr>
          <w:noProof/>
        </w:rPr>
      </w:pPr>
      <w:r w:rsidRPr="00FF5906">
        <w:rPr>
          <w:noProof/>
        </w:rPr>
        <w:t>7</w:t>
      </w:r>
      <w:r w:rsidRPr="00FF5906">
        <w:rPr>
          <w:noProof/>
        </w:rPr>
        <w:tab/>
        <w:t xml:space="preserve">Raihani, N. J. &amp; Bshary, R. Punishment: one tool, many uses. </w:t>
      </w:r>
      <w:r w:rsidRPr="00FF5906">
        <w:rPr>
          <w:i/>
          <w:noProof/>
        </w:rPr>
        <w:t>Evolutionary Human Sciences</w:t>
      </w:r>
      <w:r w:rsidRPr="00FF5906">
        <w:rPr>
          <w:noProof/>
        </w:rPr>
        <w:t xml:space="preserve"> </w:t>
      </w:r>
      <w:r w:rsidRPr="00FF5906">
        <w:rPr>
          <w:b/>
          <w:noProof/>
        </w:rPr>
        <w:t>1</w:t>
      </w:r>
      <w:r w:rsidRPr="00FF5906">
        <w:rPr>
          <w:noProof/>
        </w:rPr>
        <w:t xml:space="preserve">, e12 (2019). </w:t>
      </w:r>
      <w:hyperlink r:id="rId15" w:history="1">
        <w:r w:rsidRPr="00FF5906">
          <w:rPr>
            <w:rStyle w:val="Hyperlink"/>
            <w:noProof/>
          </w:rPr>
          <w:t>https://doi.org:10.1017/ehs.2019.12</w:t>
        </w:r>
      </w:hyperlink>
    </w:p>
    <w:p w14:paraId="46351F64" w14:textId="0173A93B" w:rsidR="00FF5906" w:rsidRPr="00FF5906" w:rsidRDefault="00FF5906" w:rsidP="00FF5906">
      <w:pPr>
        <w:pStyle w:val="EndNoteBibliography"/>
        <w:ind w:left="720" w:hanging="720"/>
        <w:rPr>
          <w:noProof/>
        </w:rPr>
      </w:pPr>
      <w:r w:rsidRPr="00FF5906">
        <w:rPr>
          <w:noProof/>
        </w:rPr>
        <w:t>8</w:t>
      </w:r>
      <w:r w:rsidRPr="00FF5906">
        <w:rPr>
          <w:noProof/>
        </w:rPr>
        <w:tab/>
        <w:t xml:space="preserve">Raihani, N. J. &amp; Bshary, R. Why humans might help strangers. </w:t>
      </w:r>
      <w:r w:rsidRPr="00FF5906">
        <w:rPr>
          <w:i/>
          <w:noProof/>
        </w:rPr>
        <w:t>Front Behav Neurosci</w:t>
      </w:r>
      <w:r w:rsidRPr="00FF5906">
        <w:rPr>
          <w:noProof/>
        </w:rPr>
        <w:t xml:space="preserve"> </w:t>
      </w:r>
      <w:r w:rsidRPr="00FF5906">
        <w:rPr>
          <w:b/>
          <w:noProof/>
        </w:rPr>
        <w:t>9</w:t>
      </w:r>
      <w:r w:rsidRPr="00FF5906">
        <w:rPr>
          <w:noProof/>
        </w:rPr>
        <w:t xml:space="preserve">, 39 (2015). </w:t>
      </w:r>
      <w:hyperlink r:id="rId16" w:history="1">
        <w:r w:rsidRPr="00FF5906">
          <w:rPr>
            <w:rStyle w:val="Hyperlink"/>
            <w:noProof/>
          </w:rPr>
          <w:t>https://doi.org:10.3389/fnbeh.2015.00039</w:t>
        </w:r>
      </w:hyperlink>
    </w:p>
    <w:p w14:paraId="5EBC5921" w14:textId="45183F7A" w:rsidR="00FF5906" w:rsidRPr="00FF5906" w:rsidRDefault="00FF5906" w:rsidP="00FF5906">
      <w:pPr>
        <w:pStyle w:val="EndNoteBibliography"/>
        <w:ind w:left="720" w:hanging="720"/>
        <w:rPr>
          <w:noProof/>
        </w:rPr>
      </w:pPr>
      <w:r w:rsidRPr="00FF5906">
        <w:rPr>
          <w:noProof/>
        </w:rPr>
        <w:t>9</w:t>
      </w:r>
      <w:r w:rsidRPr="00FF5906">
        <w:rPr>
          <w:noProof/>
        </w:rPr>
        <w:tab/>
        <w:t xml:space="preserve">Raihani, N. J. &amp; McAuliffe, K. Human punishment is motivated by inequity aversion, not a desire for reciprocity. </w:t>
      </w:r>
      <w:r w:rsidRPr="00FF5906">
        <w:rPr>
          <w:i/>
          <w:noProof/>
        </w:rPr>
        <w:t>Biol Lett</w:t>
      </w:r>
      <w:r w:rsidRPr="00FF5906">
        <w:rPr>
          <w:noProof/>
        </w:rPr>
        <w:t xml:space="preserve"> </w:t>
      </w:r>
      <w:r w:rsidRPr="00FF5906">
        <w:rPr>
          <w:b/>
          <w:noProof/>
        </w:rPr>
        <w:t>8</w:t>
      </w:r>
      <w:r w:rsidRPr="00FF5906">
        <w:rPr>
          <w:noProof/>
        </w:rPr>
        <w:t xml:space="preserve">, 802-804 (2012). </w:t>
      </w:r>
      <w:hyperlink r:id="rId17" w:history="1">
        <w:r w:rsidRPr="00FF5906">
          <w:rPr>
            <w:rStyle w:val="Hyperlink"/>
            <w:noProof/>
          </w:rPr>
          <w:t>https://doi.org:10.1098/rsbl.2012.0470</w:t>
        </w:r>
      </w:hyperlink>
    </w:p>
    <w:p w14:paraId="5CA9BEDE" w14:textId="535CDE70" w:rsidR="00FF5906" w:rsidRPr="00FF5906" w:rsidRDefault="00FF5906" w:rsidP="00FF5906">
      <w:pPr>
        <w:pStyle w:val="EndNoteBibliography"/>
        <w:ind w:left="720" w:hanging="720"/>
        <w:rPr>
          <w:noProof/>
        </w:rPr>
      </w:pPr>
      <w:r w:rsidRPr="00FF5906">
        <w:rPr>
          <w:noProof/>
        </w:rPr>
        <w:t>10</w:t>
      </w:r>
      <w:r w:rsidRPr="00FF5906">
        <w:rPr>
          <w:noProof/>
        </w:rPr>
        <w:tab/>
        <w:t xml:space="preserve">Bone, J. E. &amp; Raihani, N. J. Human punishment is motivated by both a desire for revenge and a desire for equality. </w:t>
      </w:r>
      <w:r w:rsidRPr="00FF5906">
        <w:rPr>
          <w:i/>
          <w:noProof/>
        </w:rPr>
        <w:t>Evolution and Human Behavior</w:t>
      </w:r>
      <w:r w:rsidRPr="00FF5906">
        <w:rPr>
          <w:noProof/>
        </w:rPr>
        <w:t xml:space="preserve"> </w:t>
      </w:r>
      <w:r w:rsidRPr="00FF5906">
        <w:rPr>
          <w:b/>
          <w:noProof/>
        </w:rPr>
        <w:t>36</w:t>
      </w:r>
      <w:r w:rsidRPr="00FF5906">
        <w:rPr>
          <w:noProof/>
        </w:rPr>
        <w:t xml:space="preserve">, 323-330 (2015). </w:t>
      </w:r>
      <w:hyperlink r:id="rId18" w:history="1">
        <w:r w:rsidRPr="00FF5906">
          <w:rPr>
            <w:rStyle w:val="Hyperlink"/>
            <w:noProof/>
          </w:rPr>
          <w:t>https://doi.org:10.1016/j.evolhumbehav.2015.02.002</w:t>
        </w:r>
      </w:hyperlink>
    </w:p>
    <w:p w14:paraId="57486DF8" w14:textId="59BA3156" w:rsidR="00FF5906" w:rsidRPr="00FF5906" w:rsidRDefault="00FF5906" w:rsidP="00FF5906">
      <w:pPr>
        <w:pStyle w:val="EndNoteBibliography"/>
        <w:ind w:left="720" w:hanging="720"/>
        <w:rPr>
          <w:noProof/>
        </w:rPr>
      </w:pPr>
      <w:r w:rsidRPr="00FF5906">
        <w:rPr>
          <w:noProof/>
        </w:rPr>
        <w:t>11</w:t>
      </w:r>
      <w:r w:rsidRPr="00FF5906">
        <w:rPr>
          <w:noProof/>
        </w:rPr>
        <w:tab/>
        <w:t xml:space="preserve">Deutchman, P., Bračič, M., Raihani, N. &amp; McAuliffe, K. Punishment is strongly motivated by revenge and weakly motivated by inequity aversion. </w:t>
      </w:r>
      <w:r w:rsidRPr="00FF5906">
        <w:rPr>
          <w:i/>
          <w:noProof/>
        </w:rPr>
        <w:t>Evolution and Human Behavior</w:t>
      </w:r>
      <w:r w:rsidRPr="00FF5906">
        <w:rPr>
          <w:noProof/>
        </w:rPr>
        <w:t xml:space="preserve"> </w:t>
      </w:r>
      <w:r w:rsidRPr="00FF5906">
        <w:rPr>
          <w:b/>
          <w:noProof/>
        </w:rPr>
        <w:t>42</w:t>
      </w:r>
      <w:r w:rsidRPr="00FF5906">
        <w:rPr>
          <w:noProof/>
        </w:rPr>
        <w:t xml:space="preserve">, 12-20 (2021). </w:t>
      </w:r>
      <w:hyperlink r:id="rId19" w:history="1">
        <w:r w:rsidRPr="00FF5906">
          <w:rPr>
            <w:rStyle w:val="Hyperlink"/>
            <w:noProof/>
          </w:rPr>
          <w:t>https://doi.org:10.1016/j.evolhumbehav.2020.06.001</w:t>
        </w:r>
      </w:hyperlink>
    </w:p>
    <w:p w14:paraId="3CB12829" w14:textId="4E403239" w:rsidR="00FF5906" w:rsidRPr="00FF5906" w:rsidRDefault="00FF5906" w:rsidP="00FF5906">
      <w:pPr>
        <w:pStyle w:val="EndNoteBibliography"/>
        <w:ind w:left="720" w:hanging="720"/>
        <w:rPr>
          <w:noProof/>
        </w:rPr>
      </w:pPr>
      <w:r w:rsidRPr="00FF5906">
        <w:rPr>
          <w:noProof/>
        </w:rPr>
        <w:t>12</w:t>
      </w:r>
      <w:r w:rsidRPr="00FF5906">
        <w:rPr>
          <w:noProof/>
        </w:rPr>
        <w:tab/>
        <w:t xml:space="preserve">Nishi, A., Christakis, N. A., Evans, A. M., O’Malley, A. J. &amp; Rand, D. G. Social Environment Shapes the Speed of Cooperation. </w:t>
      </w:r>
      <w:r w:rsidRPr="00FF5906">
        <w:rPr>
          <w:i/>
          <w:noProof/>
        </w:rPr>
        <w:t>Scientific Reports</w:t>
      </w:r>
      <w:r w:rsidRPr="00FF5906">
        <w:rPr>
          <w:noProof/>
        </w:rPr>
        <w:t xml:space="preserve"> </w:t>
      </w:r>
      <w:r w:rsidRPr="00FF5906">
        <w:rPr>
          <w:b/>
          <w:noProof/>
        </w:rPr>
        <w:t>6</w:t>
      </w:r>
      <w:r w:rsidRPr="00FF5906">
        <w:rPr>
          <w:noProof/>
        </w:rPr>
        <w:t xml:space="preserve">, 29622 (2016). </w:t>
      </w:r>
      <w:hyperlink r:id="rId20" w:history="1">
        <w:r w:rsidRPr="00FF5906">
          <w:rPr>
            <w:rStyle w:val="Hyperlink"/>
            <w:noProof/>
          </w:rPr>
          <w:t>https://doi.org:10.1038/srep29622</w:t>
        </w:r>
      </w:hyperlink>
    </w:p>
    <w:p w14:paraId="2A00CFFA" w14:textId="02E9D62F" w:rsidR="00FF5906" w:rsidRPr="00FF5906" w:rsidRDefault="00FF5906" w:rsidP="00FF5906">
      <w:pPr>
        <w:pStyle w:val="EndNoteBibliography"/>
        <w:ind w:left="720" w:hanging="720"/>
        <w:rPr>
          <w:noProof/>
        </w:rPr>
      </w:pPr>
      <w:r w:rsidRPr="00FF5906">
        <w:rPr>
          <w:noProof/>
        </w:rPr>
        <w:t>13</w:t>
      </w:r>
      <w:r w:rsidRPr="00FF5906">
        <w:rPr>
          <w:noProof/>
        </w:rPr>
        <w:tab/>
        <w:t xml:space="preserve">Rand, D. G. &amp; Nowak, M. A. Human cooperation. </w:t>
      </w:r>
      <w:r w:rsidRPr="00FF5906">
        <w:rPr>
          <w:i/>
          <w:noProof/>
        </w:rPr>
        <w:t>Trends Cogn Sci</w:t>
      </w:r>
      <w:r w:rsidRPr="00FF5906">
        <w:rPr>
          <w:noProof/>
        </w:rPr>
        <w:t xml:space="preserve"> </w:t>
      </w:r>
      <w:r w:rsidRPr="00FF5906">
        <w:rPr>
          <w:b/>
          <w:noProof/>
        </w:rPr>
        <w:t>17</w:t>
      </w:r>
      <w:r w:rsidRPr="00FF5906">
        <w:rPr>
          <w:noProof/>
        </w:rPr>
        <w:t xml:space="preserve">, 413-425 (2013). </w:t>
      </w:r>
      <w:hyperlink r:id="rId21" w:history="1">
        <w:r w:rsidRPr="00FF5906">
          <w:rPr>
            <w:rStyle w:val="Hyperlink"/>
            <w:noProof/>
          </w:rPr>
          <w:t>https://doi.org:10.1016/j.tics.2013.06.003</w:t>
        </w:r>
      </w:hyperlink>
    </w:p>
    <w:p w14:paraId="09923786" w14:textId="7FAA6262" w:rsidR="00FF5906" w:rsidRPr="00FF5906" w:rsidRDefault="00FF5906" w:rsidP="00FF5906">
      <w:pPr>
        <w:pStyle w:val="EndNoteBibliography"/>
        <w:ind w:left="720" w:hanging="720"/>
        <w:rPr>
          <w:noProof/>
        </w:rPr>
      </w:pPr>
      <w:r w:rsidRPr="00FF5906">
        <w:rPr>
          <w:noProof/>
        </w:rPr>
        <w:t>14</w:t>
      </w:r>
      <w:r w:rsidRPr="00FF5906">
        <w:rPr>
          <w:noProof/>
        </w:rPr>
        <w:tab/>
        <w:t xml:space="preserve">Castro Santa, J., Exadaktylos, F. &amp; Soto-Faraco, S. Beliefs about others’ intentions determine whether cooperation is the faster choice. </w:t>
      </w:r>
      <w:r w:rsidRPr="00FF5906">
        <w:rPr>
          <w:i/>
          <w:noProof/>
        </w:rPr>
        <w:t>Scientific Reports</w:t>
      </w:r>
      <w:r w:rsidRPr="00FF5906">
        <w:rPr>
          <w:noProof/>
        </w:rPr>
        <w:t xml:space="preserve"> </w:t>
      </w:r>
      <w:r w:rsidRPr="00FF5906">
        <w:rPr>
          <w:b/>
          <w:noProof/>
        </w:rPr>
        <w:t>8</w:t>
      </w:r>
      <w:r w:rsidRPr="00FF5906">
        <w:rPr>
          <w:noProof/>
        </w:rPr>
        <w:t xml:space="preserve">, 7509 (2018). </w:t>
      </w:r>
      <w:hyperlink r:id="rId22" w:history="1">
        <w:r w:rsidRPr="00FF5906">
          <w:rPr>
            <w:rStyle w:val="Hyperlink"/>
            <w:noProof/>
          </w:rPr>
          <w:t>https://doi.org:10.1038/s41598-018-25926-3</w:t>
        </w:r>
      </w:hyperlink>
    </w:p>
    <w:p w14:paraId="55528D56" w14:textId="77777777" w:rsidR="00FF5906" w:rsidRPr="00FF5906" w:rsidRDefault="00FF5906" w:rsidP="00FF5906">
      <w:pPr>
        <w:pStyle w:val="EndNoteBibliography"/>
        <w:ind w:left="720" w:hanging="720"/>
        <w:rPr>
          <w:noProof/>
        </w:rPr>
      </w:pPr>
      <w:r w:rsidRPr="00FF5906">
        <w:rPr>
          <w:noProof/>
        </w:rPr>
        <w:t>15</w:t>
      </w:r>
      <w:r w:rsidRPr="00FF5906">
        <w:rPr>
          <w:noProof/>
        </w:rPr>
        <w:tab/>
        <w:t xml:space="preserve">Diederich, A. Decision making under conflict: Decision time as a measure of conflict strength. </w:t>
      </w:r>
      <w:r w:rsidRPr="00FF5906">
        <w:rPr>
          <w:i/>
          <w:noProof/>
        </w:rPr>
        <w:t>Psychonomic bulletin &amp; review</w:t>
      </w:r>
      <w:r w:rsidRPr="00FF5906">
        <w:rPr>
          <w:noProof/>
        </w:rPr>
        <w:t xml:space="preserve"> </w:t>
      </w:r>
      <w:r w:rsidRPr="00FF5906">
        <w:rPr>
          <w:b/>
          <w:noProof/>
        </w:rPr>
        <w:t>10</w:t>
      </w:r>
      <w:r w:rsidRPr="00FF5906">
        <w:rPr>
          <w:noProof/>
        </w:rPr>
        <w:t xml:space="preserve">, 167-176 (2003). </w:t>
      </w:r>
    </w:p>
    <w:p w14:paraId="1C08FC28" w14:textId="277FF3BE" w:rsidR="00FF5906" w:rsidRPr="00FF5906" w:rsidRDefault="00FF5906" w:rsidP="00FF5906">
      <w:pPr>
        <w:pStyle w:val="EndNoteBibliography"/>
        <w:ind w:left="720" w:hanging="720"/>
        <w:rPr>
          <w:noProof/>
        </w:rPr>
      </w:pPr>
      <w:r w:rsidRPr="00FF5906">
        <w:rPr>
          <w:noProof/>
        </w:rPr>
        <w:t>16</w:t>
      </w:r>
      <w:r w:rsidRPr="00FF5906">
        <w:rPr>
          <w:noProof/>
        </w:rPr>
        <w:tab/>
        <w:t xml:space="preserve">Nishi, A., Shirado, H., Rand, D. G. &amp; Christakis, N. A. Inequality and visibility of wealth in experimental social networks. </w:t>
      </w:r>
      <w:r w:rsidRPr="00FF5906">
        <w:rPr>
          <w:i/>
          <w:noProof/>
        </w:rPr>
        <w:t>Nature</w:t>
      </w:r>
      <w:r w:rsidRPr="00FF5906">
        <w:rPr>
          <w:noProof/>
        </w:rPr>
        <w:t xml:space="preserve"> </w:t>
      </w:r>
      <w:r w:rsidRPr="00FF5906">
        <w:rPr>
          <w:b/>
          <w:noProof/>
        </w:rPr>
        <w:t>526</w:t>
      </w:r>
      <w:r w:rsidRPr="00FF5906">
        <w:rPr>
          <w:noProof/>
        </w:rPr>
        <w:t xml:space="preserve">, 426-429 (2015). </w:t>
      </w:r>
      <w:hyperlink r:id="rId23" w:history="1">
        <w:r w:rsidRPr="00FF5906">
          <w:rPr>
            <w:rStyle w:val="Hyperlink"/>
            <w:noProof/>
          </w:rPr>
          <w:t>https://doi.org:10.1038/nature15392</w:t>
        </w:r>
      </w:hyperlink>
    </w:p>
    <w:p w14:paraId="42470A33" w14:textId="2D5FB4A9" w:rsidR="00FF5906" w:rsidRPr="00FF5906" w:rsidRDefault="00FF5906" w:rsidP="00FF5906">
      <w:pPr>
        <w:pStyle w:val="EndNoteBibliography"/>
        <w:ind w:left="720" w:hanging="720"/>
        <w:rPr>
          <w:noProof/>
        </w:rPr>
      </w:pPr>
      <w:r w:rsidRPr="00FF5906">
        <w:rPr>
          <w:noProof/>
        </w:rPr>
        <w:t>17</w:t>
      </w:r>
      <w:r w:rsidRPr="00FF5906">
        <w:rPr>
          <w:noProof/>
        </w:rPr>
        <w:tab/>
        <w:t xml:space="preserve">Gürerk, Ö., Irlenbusch, B. &amp; Rockenbach, B. The Competitive Advantage of Sanctioning Institutions. </w:t>
      </w:r>
      <w:r w:rsidRPr="00FF5906">
        <w:rPr>
          <w:i/>
          <w:noProof/>
        </w:rPr>
        <w:t>Science</w:t>
      </w:r>
      <w:r w:rsidRPr="00FF5906">
        <w:rPr>
          <w:noProof/>
        </w:rPr>
        <w:t xml:space="preserve"> </w:t>
      </w:r>
      <w:r w:rsidRPr="00FF5906">
        <w:rPr>
          <w:b/>
          <w:noProof/>
        </w:rPr>
        <w:t>312</w:t>
      </w:r>
      <w:r w:rsidRPr="00FF5906">
        <w:rPr>
          <w:noProof/>
        </w:rPr>
        <w:t xml:space="preserve">, 108-111 (2006). </w:t>
      </w:r>
      <w:hyperlink r:id="rId24" w:history="1">
        <w:r w:rsidRPr="00FF5906">
          <w:rPr>
            <w:rStyle w:val="Hyperlink"/>
            <w:noProof/>
          </w:rPr>
          <w:t>https://doi.org:doi:10.1126/science.1123633</w:t>
        </w:r>
      </w:hyperlink>
    </w:p>
    <w:p w14:paraId="6D35F5A8" w14:textId="77777777" w:rsidR="00FF5906" w:rsidRPr="00FF5906" w:rsidRDefault="00FF5906" w:rsidP="00FF5906">
      <w:pPr>
        <w:pStyle w:val="EndNoteBibliography"/>
        <w:ind w:left="720" w:hanging="720"/>
        <w:rPr>
          <w:noProof/>
        </w:rPr>
      </w:pPr>
      <w:r w:rsidRPr="00FF5906">
        <w:rPr>
          <w:noProof/>
        </w:rPr>
        <w:t>18</w:t>
      </w:r>
      <w:r w:rsidRPr="00FF5906">
        <w:rPr>
          <w:noProof/>
        </w:rPr>
        <w:tab/>
        <w:t xml:space="preserve">Rand, D. G., Greene, J. D. &amp; Nowak, M. A. Spontaneous giving and calculated greed. </w:t>
      </w:r>
      <w:r w:rsidRPr="00FF5906">
        <w:rPr>
          <w:i/>
          <w:noProof/>
        </w:rPr>
        <w:t>Nature</w:t>
      </w:r>
      <w:r w:rsidRPr="00FF5906">
        <w:rPr>
          <w:noProof/>
        </w:rPr>
        <w:t xml:space="preserve"> </w:t>
      </w:r>
      <w:r w:rsidRPr="00FF5906">
        <w:rPr>
          <w:b/>
          <w:noProof/>
        </w:rPr>
        <w:t>489</w:t>
      </w:r>
      <w:r w:rsidRPr="00FF5906">
        <w:rPr>
          <w:noProof/>
        </w:rPr>
        <w:t xml:space="preserve">, 427-430 (2012). </w:t>
      </w:r>
    </w:p>
    <w:p w14:paraId="538988F5" w14:textId="77777777" w:rsidR="00FF5906" w:rsidRPr="00FF5906" w:rsidRDefault="00FF5906" w:rsidP="00FF5906">
      <w:pPr>
        <w:pStyle w:val="EndNoteBibliography"/>
        <w:ind w:left="720" w:hanging="720"/>
        <w:rPr>
          <w:noProof/>
        </w:rPr>
      </w:pPr>
      <w:r w:rsidRPr="00FF5906">
        <w:rPr>
          <w:noProof/>
        </w:rPr>
        <w:t>19</w:t>
      </w:r>
      <w:r w:rsidRPr="00FF5906">
        <w:rPr>
          <w:noProof/>
        </w:rPr>
        <w:tab/>
        <w:t>Rand, D. G.</w:t>
      </w:r>
      <w:r w:rsidRPr="00FF5906">
        <w:rPr>
          <w:i/>
          <w:noProof/>
        </w:rPr>
        <w:t xml:space="preserve"> et al.</w:t>
      </w:r>
      <w:r w:rsidRPr="00FF5906">
        <w:rPr>
          <w:noProof/>
        </w:rPr>
        <w:t xml:space="preserve"> Social heuristics shape intuitive cooperation. </w:t>
      </w:r>
      <w:r w:rsidRPr="00FF5906">
        <w:rPr>
          <w:i/>
          <w:noProof/>
        </w:rPr>
        <w:t>Nature communications</w:t>
      </w:r>
      <w:r w:rsidRPr="00FF5906">
        <w:rPr>
          <w:noProof/>
        </w:rPr>
        <w:t xml:space="preserve"> </w:t>
      </w:r>
      <w:r w:rsidRPr="00FF5906">
        <w:rPr>
          <w:b/>
          <w:noProof/>
        </w:rPr>
        <w:t>5</w:t>
      </w:r>
      <w:r w:rsidRPr="00FF5906">
        <w:rPr>
          <w:noProof/>
        </w:rPr>
        <w:t xml:space="preserve">, 3677 (2014). </w:t>
      </w:r>
    </w:p>
    <w:p w14:paraId="709340E5" w14:textId="32D4A1DE" w:rsidR="00FF5906" w:rsidRPr="00FF5906" w:rsidRDefault="00FF5906" w:rsidP="00FF5906">
      <w:pPr>
        <w:pStyle w:val="EndNoteBibliography"/>
        <w:ind w:left="720" w:hanging="720"/>
        <w:rPr>
          <w:noProof/>
        </w:rPr>
      </w:pPr>
      <w:r w:rsidRPr="00FF5906">
        <w:rPr>
          <w:noProof/>
        </w:rPr>
        <w:t>20</w:t>
      </w:r>
      <w:r w:rsidRPr="00FF5906">
        <w:rPr>
          <w:noProof/>
        </w:rPr>
        <w:tab/>
        <w:t>Curioni, A.</w:t>
      </w:r>
      <w:r w:rsidRPr="00FF5906">
        <w:rPr>
          <w:i/>
          <w:noProof/>
        </w:rPr>
        <w:t xml:space="preserve"> et al.</w:t>
      </w:r>
      <w:r w:rsidRPr="00FF5906">
        <w:rPr>
          <w:noProof/>
        </w:rPr>
        <w:t xml:space="preserve"> Human adults prefer to cooperate even when it is costly. </w:t>
      </w:r>
      <w:r w:rsidRPr="00FF5906">
        <w:rPr>
          <w:i/>
          <w:noProof/>
        </w:rPr>
        <w:t>Proceedings of the Royal Society B: Biological Sciences</w:t>
      </w:r>
      <w:r w:rsidRPr="00FF5906">
        <w:rPr>
          <w:noProof/>
        </w:rPr>
        <w:t xml:space="preserve"> </w:t>
      </w:r>
      <w:r w:rsidRPr="00FF5906">
        <w:rPr>
          <w:b/>
          <w:noProof/>
        </w:rPr>
        <w:t>289</w:t>
      </w:r>
      <w:r w:rsidRPr="00FF5906">
        <w:rPr>
          <w:noProof/>
        </w:rPr>
        <w:t xml:space="preserve">, 20220128 (2022). </w:t>
      </w:r>
      <w:hyperlink r:id="rId25" w:history="1">
        <w:r w:rsidRPr="00FF5906">
          <w:rPr>
            <w:rStyle w:val="Hyperlink"/>
            <w:noProof/>
          </w:rPr>
          <w:t>https://doi.org:doi:10.1098/rspb.2022.0128</w:t>
        </w:r>
      </w:hyperlink>
    </w:p>
    <w:p w14:paraId="45775B93" w14:textId="65C55DE1" w:rsidR="00FF5906" w:rsidRPr="00FF5906" w:rsidRDefault="00FF5906" w:rsidP="00FF5906">
      <w:pPr>
        <w:pStyle w:val="EndNoteBibliography"/>
        <w:ind w:left="720" w:hanging="720"/>
        <w:rPr>
          <w:noProof/>
        </w:rPr>
      </w:pPr>
      <w:r w:rsidRPr="00FF5906">
        <w:rPr>
          <w:noProof/>
        </w:rPr>
        <w:t>21</w:t>
      </w:r>
      <w:r w:rsidRPr="00FF5906">
        <w:rPr>
          <w:noProof/>
        </w:rPr>
        <w:tab/>
        <w:t xml:space="preserve">Boyd, R. &amp; Richerson, P. J. Culture and the evolution of human cooperation. </w:t>
      </w:r>
      <w:r w:rsidRPr="00FF5906">
        <w:rPr>
          <w:i/>
          <w:noProof/>
        </w:rPr>
        <w:t>Philosophical Transactions of the Royal Society B: Biological Sciences</w:t>
      </w:r>
      <w:r w:rsidRPr="00FF5906">
        <w:rPr>
          <w:noProof/>
        </w:rPr>
        <w:t xml:space="preserve"> </w:t>
      </w:r>
      <w:r w:rsidRPr="00FF5906">
        <w:rPr>
          <w:b/>
          <w:noProof/>
        </w:rPr>
        <w:t>364</w:t>
      </w:r>
      <w:r w:rsidRPr="00FF5906">
        <w:rPr>
          <w:noProof/>
        </w:rPr>
        <w:t xml:space="preserve">, 3281-3288 (2009). </w:t>
      </w:r>
      <w:hyperlink r:id="rId26" w:history="1">
        <w:r w:rsidRPr="00FF5906">
          <w:rPr>
            <w:rStyle w:val="Hyperlink"/>
            <w:noProof/>
          </w:rPr>
          <w:t>https://doi.org:doi:10.1098/rstb.2009.0134</w:t>
        </w:r>
      </w:hyperlink>
    </w:p>
    <w:p w14:paraId="3300EA30" w14:textId="71C1A214" w:rsidR="00FF5906" w:rsidRPr="00FF5906" w:rsidRDefault="00FF5906" w:rsidP="00FF5906">
      <w:pPr>
        <w:pStyle w:val="EndNoteBibliography"/>
        <w:ind w:left="720" w:hanging="720"/>
        <w:rPr>
          <w:noProof/>
        </w:rPr>
      </w:pPr>
      <w:r w:rsidRPr="00FF5906">
        <w:rPr>
          <w:noProof/>
        </w:rPr>
        <w:t>22</w:t>
      </w:r>
      <w:r w:rsidRPr="00FF5906">
        <w:rPr>
          <w:noProof/>
        </w:rPr>
        <w:tab/>
        <w:t xml:space="preserve">Henrich, J. &amp; Muthukrishna, M. The Origins and Psychology of Human Cooperation. </w:t>
      </w:r>
      <w:r w:rsidRPr="00FF5906">
        <w:rPr>
          <w:i/>
          <w:noProof/>
        </w:rPr>
        <w:t>Annual Review of Psychology</w:t>
      </w:r>
      <w:r w:rsidRPr="00FF5906">
        <w:rPr>
          <w:noProof/>
        </w:rPr>
        <w:t xml:space="preserve"> </w:t>
      </w:r>
      <w:r w:rsidRPr="00FF5906">
        <w:rPr>
          <w:b/>
          <w:noProof/>
        </w:rPr>
        <w:t>72</w:t>
      </w:r>
      <w:r w:rsidRPr="00FF5906">
        <w:rPr>
          <w:noProof/>
        </w:rPr>
        <w:t xml:space="preserve">, 207-240 (2021). </w:t>
      </w:r>
      <w:hyperlink r:id="rId27" w:history="1">
        <w:r w:rsidRPr="00FF5906">
          <w:rPr>
            <w:rStyle w:val="Hyperlink"/>
            <w:noProof/>
          </w:rPr>
          <w:t>https://doi.org:10.1146/annurev-psych-081920-042106</w:t>
        </w:r>
      </w:hyperlink>
    </w:p>
    <w:p w14:paraId="167888B3" w14:textId="1BBC5D46" w:rsidR="00FF5906" w:rsidRPr="00FF5906" w:rsidRDefault="00FF5906" w:rsidP="00FF5906">
      <w:pPr>
        <w:pStyle w:val="EndNoteBibliography"/>
        <w:ind w:left="720" w:hanging="720"/>
        <w:rPr>
          <w:noProof/>
        </w:rPr>
      </w:pPr>
      <w:r w:rsidRPr="00FF5906">
        <w:rPr>
          <w:noProof/>
        </w:rPr>
        <w:t>23</w:t>
      </w:r>
      <w:r w:rsidRPr="00FF5906">
        <w:rPr>
          <w:noProof/>
        </w:rPr>
        <w:tab/>
        <w:t xml:space="preserve">Maeda, K., Kumai, Y. &amp; Hashimoto, H. Potential influence of decision time on punishment behavior and its evaluation. </w:t>
      </w:r>
      <w:r w:rsidRPr="00FF5906">
        <w:rPr>
          <w:i/>
          <w:noProof/>
        </w:rPr>
        <w:t>Frontiers in Psychology</w:t>
      </w:r>
      <w:r w:rsidRPr="00FF5906">
        <w:rPr>
          <w:noProof/>
        </w:rPr>
        <w:t xml:space="preserve"> </w:t>
      </w:r>
      <w:r w:rsidRPr="00FF5906">
        <w:rPr>
          <w:b/>
          <w:noProof/>
        </w:rPr>
        <w:t>13</w:t>
      </w:r>
      <w:r w:rsidRPr="00FF5906">
        <w:rPr>
          <w:noProof/>
        </w:rPr>
        <w:t xml:space="preserve"> (2022). </w:t>
      </w:r>
      <w:hyperlink r:id="rId28" w:history="1">
        <w:r w:rsidRPr="00FF5906">
          <w:rPr>
            <w:rStyle w:val="Hyperlink"/>
            <w:noProof/>
          </w:rPr>
          <w:t>https://doi.org:10.3389/fpsyg.2022.794953</w:t>
        </w:r>
      </w:hyperlink>
    </w:p>
    <w:p w14:paraId="725BBAA6" w14:textId="36CDD219" w:rsidR="00FF5906" w:rsidRPr="00FF5906" w:rsidRDefault="00FF5906" w:rsidP="00FF5906">
      <w:pPr>
        <w:pStyle w:val="EndNoteBibliography"/>
        <w:ind w:left="720" w:hanging="720"/>
        <w:rPr>
          <w:noProof/>
        </w:rPr>
      </w:pPr>
      <w:r w:rsidRPr="00FF5906">
        <w:rPr>
          <w:noProof/>
        </w:rPr>
        <w:t>24</w:t>
      </w:r>
      <w:r w:rsidRPr="00FF5906">
        <w:rPr>
          <w:noProof/>
        </w:rPr>
        <w:tab/>
        <w:t xml:space="preserve">Evans, A. M. &amp; Rand, D. G. Cooperation and decision time. </w:t>
      </w:r>
      <w:r w:rsidRPr="00FF5906">
        <w:rPr>
          <w:i/>
          <w:noProof/>
        </w:rPr>
        <w:t>Curr Opin Psychol</w:t>
      </w:r>
      <w:r w:rsidRPr="00FF5906">
        <w:rPr>
          <w:noProof/>
        </w:rPr>
        <w:t xml:space="preserve"> </w:t>
      </w:r>
      <w:r w:rsidRPr="00FF5906">
        <w:rPr>
          <w:b/>
          <w:noProof/>
        </w:rPr>
        <w:t>26</w:t>
      </w:r>
      <w:r w:rsidRPr="00FF5906">
        <w:rPr>
          <w:noProof/>
        </w:rPr>
        <w:t xml:space="preserve">, 67-71 (2019). </w:t>
      </w:r>
      <w:hyperlink r:id="rId29" w:history="1">
        <w:r w:rsidRPr="00FF5906">
          <w:rPr>
            <w:rStyle w:val="Hyperlink"/>
            <w:noProof/>
          </w:rPr>
          <w:t>https://doi.org:10.1016/j.copsyc.2018.05.007</w:t>
        </w:r>
      </w:hyperlink>
    </w:p>
    <w:p w14:paraId="656C378F" w14:textId="00B7A425" w:rsidR="00FF5906" w:rsidRPr="00FF5906" w:rsidRDefault="00FF5906" w:rsidP="00FF5906">
      <w:pPr>
        <w:pStyle w:val="EndNoteBibliography"/>
        <w:ind w:left="720" w:hanging="720"/>
        <w:rPr>
          <w:noProof/>
        </w:rPr>
      </w:pPr>
      <w:r w:rsidRPr="00FF5906">
        <w:rPr>
          <w:noProof/>
        </w:rPr>
        <w:t>25</w:t>
      </w:r>
      <w:r w:rsidRPr="00FF5906">
        <w:rPr>
          <w:noProof/>
        </w:rPr>
        <w:tab/>
        <w:t xml:space="preserve">Evans, A. M., Dillon, K. D. &amp; Rand, D. G. Fast but not intuitive, slow but not reflective: Decision conflict drives reaction times in social dilemmas. </w:t>
      </w:r>
      <w:r w:rsidRPr="00FF5906">
        <w:rPr>
          <w:i/>
          <w:noProof/>
        </w:rPr>
        <w:t>J Exp Psychol Gen</w:t>
      </w:r>
      <w:r w:rsidRPr="00FF5906">
        <w:rPr>
          <w:noProof/>
        </w:rPr>
        <w:t xml:space="preserve"> </w:t>
      </w:r>
      <w:r w:rsidRPr="00FF5906">
        <w:rPr>
          <w:b/>
          <w:noProof/>
        </w:rPr>
        <w:t>144</w:t>
      </w:r>
      <w:r w:rsidRPr="00FF5906">
        <w:rPr>
          <w:noProof/>
        </w:rPr>
        <w:t xml:space="preserve">, 951-966 (2015). </w:t>
      </w:r>
      <w:hyperlink r:id="rId30" w:history="1">
        <w:r w:rsidRPr="00FF5906">
          <w:rPr>
            <w:rStyle w:val="Hyperlink"/>
            <w:noProof/>
          </w:rPr>
          <w:t>https://doi.org:10.1037/xge0000107</w:t>
        </w:r>
      </w:hyperlink>
    </w:p>
    <w:p w14:paraId="799DDB73" w14:textId="5E93C151" w:rsidR="000C3007" w:rsidRDefault="008B2A42" w:rsidP="00773204">
      <w:pPr>
        <w:rPr>
          <w:rFonts w:ascii="Times New Roman" w:hAnsi="Times New Roman" w:cs="Times New Roman"/>
        </w:rPr>
      </w:pPr>
      <w:r w:rsidRPr="00EE3C0F">
        <w:rPr>
          <w:rFonts w:ascii="Times New Roman" w:hAnsi="Times New Roman" w:cs="Times New Roman"/>
        </w:rPr>
        <w:fldChar w:fldCharType="end"/>
      </w:r>
    </w:p>
    <w:p w14:paraId="5B79546B" w14:textId="77777777" w:rsidR="000C3007" w:rsidRDefault="000C3007" w:rsidP="00773204">
      <w:pPr>
        <w:rPr>
          <w:rFonts w:ascii="Times New Roman" w:hAnsi="Times New Roman" w:cs="Times New Roman"/>
        </w:rPr>
      </w:pPr>
    </w:p>
    <w:p w14:paraId="2C687306" w14:textId="37F8B660" w:rsidR="008D47C8" w:rsidRPr="008222DC" w:rsidRDefault="008D47C8" w:rsidP="00773204">
      <w:pPr>
        <w:rPr>
          <w:rFonts w:ascii="Times New Roman" w:hAnsi="Times New Roman" w:cs="Times New Roman"/>
        </w:rPr>
      </w:pPr>
      <w:r>
        <w:rPr>
          <w:rFonts w:ascii="Times New Roman" w:hAnsi="Times New Roman" w:cs="Times New Roman"/>
          <w:b/>
          <w:bCs/>
        </w:rPr>
        <w:t>Supplementary Information</w:t>
      </w:r>
    </w:p>
    <w:p w14:paraId="2431F905" w14:textId="77777777" w:rsidR="008D47C8" w:rsidRDefault="008D47C8" w:rsidP="00773204">
      <w:pPr>
        <w:rPr>
          <w:rFonts w:ascii="Times New Roman" w:hAnsi="Times New Roman" w:cs="Times New Roman"/>
          <w:b/>
          <w:bCs/>
        </w:rPr>
      </w:pPr>
    </w:p>
    <w:p w14:paraId="488E81FF" w14:textId="19DF890A" w:rsidR="008D47C8" w:rsidRDefault="008D47C8" w:rsidP="008D47C8">
      <w:pPr>
        <w:jc w:val="center"/>
        <w:rPr>
          <w:rFonts w:ascii="Times New Roman" w:hAnsi="Times New Roman" w:cs="Times New Roman"/>
          <w:b/>
          <w:bCs/>
        </w:rPr>
      </w:pPr>
      <w:r w:rsidRPr="008D47C8">
        <w:rPr>
          <w:rFonts w:ascii="Times New Roman" w:hAnsi="Times New Roman" w:cs="Times New Roman"/>
          <w:b/>
          <w:bCs/>
          <w:noProof/>
        </w:rPr>
        <w:drawing>
          <wp:inline distT="0" distB="0" distL="0" distR="0" wp14:anchorId="2F99122F" wp14:editId="79C4DD8C">
            <wp:extent cx="5077838" cy="3802266"/>
            <wp:effectExtent l="0" t="0" r="2540" b="0"/>
            <wp:docPr id="161478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80041" name=""/>
                    <pic:cNvPicPr/>
                  </pic:nvPicPr>
                  <pic:blipFill>
                    <a:blip r:embed="rId31"/>
                    <a:stretch>
                      <a:fillRect/>
                    </a:stretch>
                  </pic:blipFill>
                  <pic:spPr>
                    <a:xfrm>
                      <a:off x="0" y="0"/>
                      <a:ext cx="5120777" cy="3834418"/>
                    </a:xfrm>
                    <a:prstGeom prst="rect">
                      <a:avLst/>
                    </a:prstGeom>
                  </pic:spPr>
                </pic:pic>
              </a:graphicData>
            </a:graphic>
          </wp:inline>
        </w:drawing>
      </w:r>
    </w:p>
    <w:p w14:paraId="65F3486B" w14:textId="412E2A55" w:rsidR="008222DC" w:rsidRPr="008222DC" w:rsidRDefault="008D47C8" w:rsidP="00773204">
      <w:pPr>
        <w:rPr>
          <w:rFonts w:ascii="Times New Roman" w:hAnsi="Times New Roman" w:cs="Times New Roman"/>
          <w:sz w:val="21"/>
          <w:szCs w:val="21"/>
        </w:rPr>
      </w:pPr>
      <w:r>
        <w:rPr>
          <w:rFonts w:ascii="Times New Roman" w:hAnsi="Times New Roman" w:cs="Times New Roman"/>
          <w:b/>
          <w:bCs/>
          <w:sz w:val="21"/>
          <w:szCs w:val="21"/>
        </w:rPr>
        <w:t>Figure S1</w:t>
      </w:r>
      <w:r>
        <w:rPr>
          <w:rFonts w:ascii="Times New Roman" w:hAnsi="Times New Roman" w:cs="Times New Roman"/>
          <w:sz w:val="21"/>
          <w:szCs w:val="21"/>
        </w:rPr>
        <w:t xml:space="preserve">. </w:t>
      </w:r>
      <w:r>
        <w:rPr>
          <w:rFonts w:ascii="Times New Roman" w:hAnsi="Times New Roman" w:cs="Times New Roman"/>
          <w:b/>
          <w:bCs/>
          <w:sz w:val="21"/>
          <w:szCs w:val="21"/>
        </w:rPr>
        <w:t xml:space="preserve">Example message shown to dropped players in the time pressure </w:t>
      </w:r>
      <w:r w:rsidRPr="008D47C8">
        <w:rPr>
          <w:rFonts w:ascii="Times New Roman" w:hAnsi="Times New Roman" w:cs="Times New Roman"/>
          <w:b/>
          <w:bCs/>
          <w:sz w:val="21"/>
          <w:szCs w:val="21"/>
        </w:rPr>
        <w:t>condition</w:t>
      </w:r>
      <w:r>
        <w:rPr>
          <w:rFonts w:ascii="Times New Roman" w:hAnsi="Times New Roman" w:cs="Times New Roman"/>
          <w:b/>
          <w:bCs/>
          <w:sz w:val="21"/>
          <w:szCs w:val="21"/>
        </w:rPr>
        <w:t>.</w:t>
      </w:r>
      <w:r>
        <w:rPr>
          <w:rFonts w:ascii="Times New Roman" w:hAnsi="Times New Roman" w:cs="Times New Roman"/>
          <w:sz w:val="21"/>
          <w:szCs w:val="21"/>
        </w:rPr>
        <w:t xml:space="preserve"> </w:t>
      </w:r>
      <w:r w:rsidRPr="008D47C8">
        <w:rPr>
          <w:rFonts w:ascii="Times New Roman" w:hAnsi="Times New Roman" w:cs="Times New Roman"/>
          <w:sz w:val="21"/>
          <w:szCs w:val="21"/>
        </w:rPr>
        <w:t>Players</w:t>
      </w:r>
      <w:r>
        <w:rPr>
          <w:rFonts w:ascii="Times New Roman" w:hAnsi="Times New Roman" w:cs="Times New Roman"/>
          <w:sz w:val="21"/>
          <w:szCs w:val="21"/>
        </w:rPr>
        <w:t xml:space="preserve"> in the TP+ condition who did not click on a button within the allotted time were first given a warning. If players did not click in two different rounds, they were dropped from future rounds of the experiment and were shown the message “You were dropped for being idle.”</w:t>
      </w:r>
    </w:p>
    <w:p w14:paraId="6D28B520" w14:textId="77777777" w:rsidR="003B4E95" w:rsidRDefault="003B4E95" w:rsidP="00773204">
      <w:pPr>
        <w:rPr>
          <w:rFonts w:ascii="Times New Roman" w:hAnsi="Times New Roman" w:cs="Times New Roman"/>
          <w:b/>
          <w:bCs/>
          <w:sz w:val="21"/>
          <w:szCs w:val="21"/>
        </w:rPr>
      </w:pPr>
    </w:p>
    <w:p w14:paraId="629BAFEA" w14:textId="77777777" w:rsidR="003B4E95" w:rsidRDefault="003B4E95" w:rsidP="00773204">
      <w:pPr>
        <w:rPr>
          <w:rFonts w:ascii="Times New Roman" w:hAnsi="Times New Roman" w:cs="Times New Roman"/>
          <w:b/>
          <w:bCs/>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527818" w14:paraId="0F1C8A9B" w14:textId="77777777" w:rsidTr="00527818">
        <w:tc>
          <w:tcPr>
            <w:tcW w:w="2736" w:type="dxa"/>
          </w:tcPr>
          <w:p w14:paraId="7FF1F3EF" w14:textId="77777777" w:rsidR="00527818" w:rsidRDefault="00527818" w:rsidP="00773204">
            <w:pPr>
              <w:rPr>
                <w:rFonts w:ascii="Times New Roman" w:hAnsi="Times New Roman" w:cs="Times New Roman"/>
                <w:b/>
                <w:bCs/>
                <w:sz w:val="21"/>
                <w:szCs w:val="21"/>
              </w:rPr>
            </w:pPr>
          </w:p>
        </w:tc>
        <w:tc>
          <w:tcPr>
            <w:tcW w:w="2736" w:type="dxa"/>
          </w:tcPr>
          <w:p w14:paraId="00280DD7" w14:textId="4A1DE859" w:rsidR="00527818" w:rsidRDefault="00527818" w:rsidP="00773204">
            <w:pPr>
              <w:rPr>
                <w:rFonts w:ascii="Times New Roman" w:hAnsi="Times New Roman" w:cs="Times New Roman"/>
                <w:b/>
                <w:bCs/>
                <w:sz w:val="21"/>
                <w:szCs w:val="21"/>
              </w:rPr>
            </w:pPr>
            <w:r>
              <w:rPr>
                <w:rFonts w:ascii="Times New Roman" w:hAnsi="Times New Roman" w:cs="Times New Roman"/>
                <w:b/>
                <w:bCs/>
                <w:sz w:val="21"/>
                <w:szCs w:val="21"/>
              </w:rPr>
              <w:t>Experiment A</w:t>
            </w:r>
            <w:r w:rsidR="009D5161">
              <w:rPr>
                <w:rFonts w:ascii="Times New Roman" w:hAnsi="Times New Roman" w:cs="Times New Roman"/>
                <w:b/>
                <w:bCs/>
                <w:sz w:val="21"/>
                <w:szCs w:val="21"/>
              </w:rPr>
              <w:t xml:space="preserve"> </w:t>
            </w:r>
          </w:p>
        </w:tc>
        <w:tc>
          <w:tcPr>
            <w:tcW w:w="2736" w:type="dxa"/>
          </w:tcPr>
          <w:p w14:paraId="1BA7A7E1" w14:textId="340C90E6" w:rsidR="00527818" w:rsidRDefault="00527818" w:rsidP="00773204">
            <w:pPr>
              <w:rPr>
                <w:rFonts w:ascii="Times New Roman" w:hAnsi="Times New Roman" w:cs="Times New Roman"/>
                <w:b/>
                <w:bCs/>
                <w:sz w:val="21"/>
                <w:szCs w:val="21"/>
              </w:rPr>
            </w:pPr>
            <w:r>
              <w:rPr>
                <w:rFonts w:ascii="Times New Roman" w:hAnsi="Times New Roman" w:cs="Times New Roman"/>
                <w:b/>
                <w:bCs/>
                <w:sz w:val="21"/>
                <w:szCs w:val="21"/>
              </w:rPr>
              <w:t>Experiment B, TP-</w:t>
            </w:r>
          </w:p>
        </w:tc>
        <w:tc>
          <w:tcPr>
            <w:tcW w:w="2736" w:type="dxa"/>
          </w:tcPr>
          <w:p w14:paraId="09E0341E" w14:textId="3CBA31A5" w:rsidR="00527818" w:rsidRDefault="00527818" w:rsidP="00773204">
            <w:pPr>
              <w:rPr>
                <w:rFonts w:ascii="Times New Roman" w:hAnsi="Times New Roman" w:cs="Times New Roman"/>
                <w:b/>
                <w:bCs/>
                <w:sz w:val="21"/>
                <w:szCs w:val="21"/>
              </w:rPr>
            </w:pPr>
            <w:r>
              <w:rPr>
                <w:rFonts w:ascii="Times New Roman" w:hAnsi="Times New Roman" w:cs="Times New Roman"/>
                <w:b/>
                <w:bCs/>
                <w:sz w:val="21"/>
                <w:szCs w:val="21"/>
              </w:rPr>
              <w:t>Experiment B, TP+</w:t>
            </w:r>
          </w:p>
        </w:tc>
      </w:tr>
      <w:tr w:rsidR="009D5161" w14:paraId="7388F4C2" w14:textId="77777777" w:rsidTr="00527818">
        <w:tc>
          <w:tcPr>
            <w:tcW w:w="2736" w:type="dxa"/>
          </w:tcPr>
          <w:p w14:paraId="21007B9B" w14:textId="6822B028" w:rsidR="009D5161" w:rsidRPr="009D5161" w:rsidRDefault="009D5161" w:rsidP="00773204">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2A92A328" w14:textId="36435BB1" w:rsidR="009D5161" w:rsidRPr="009D5161" w:rsidRDefault="009D5161" w:rsidP="00773204">
            <w:pPr>
              <w:rPr>
                <w:rFonts w:ascii="Times New Roman" w:hAnsi="Times New Roman" w:cs="Times New Roman"/>
                <w:sz w:val="21"/>
                <w:szCs w:val="21"/>
              </w:rPr>
            </w:pPr>
            <w:r w:rsidRPr="009D5161">
              <w:rPr>
                <w:rFonts w:ascii="Times New Roman" w:hAnsi="Times New Roman" w:cs="Times New Roman"/>
                <w:sz w:val="21"/>
                <w:szCs w:val="21"/>
              </w:rPr>
              <w:t>9878</w:t>
            </w:r>
          </w:p>
        </w:tc>
        <w:tc>
          <w:tcPr>
            <w:tcW w:w="2736" w:type="dxa"/>
          </w:tcPr>
          <w:p w14:paraId="5689F1B3" w14:textId="41E9BC36" w:rsidR="009D5161" w:rsidRPr="009D5161" w:rsidRDefault="009D5161" w:rsidP="00773204">
            <w:pPr>
              <w:rPr>
                <w:rFonts w:ascii="Times New Roman" w:hAnsi="Times New Roman" w:cs="Times New Roman"/>
                <w:sz w:val="21"/>
                <w:szCs w:val="21"/>
              </w:rPr>
            </w:pPr>
            <w:r>
              <w:rPr>
                <w:rFonts w:ascii="Times New Roman" w:hAnsi="Times New Roman" w:cs="Times New Roman"/>
                <w:sz w:val="21"/>
                <w:szCs w:val="21"/>
              </w:rPr>
              <w:t>5247</w:t>
            </w:r>
          </w:p>
        </w:tc>
        <w:tc>
          <w:tcPr>
            <w:tcW w:w="2736" w:type="dxa"/>
          </w:tcPr>
          <w:p w14:paraId="050A3467" w14:textId="5C475088" w:rsidR="009D5161" w:rsidRPr="009D5161" w:rsidRDefault="009D5161" w:rsidP="00773204">
            <w:pPr>
              <w:rPr>
                <w:rFonts w:ascii="Times New Roman" w:hAnsi="Times New Roman" w:cs="Times New Roman"/>
                <w:sz w:val="21"/>
                <w:szCs w:val="21"/>
              </w:rPr>
            </w:pPr>
            <w:r>
              <w:rPr>
                <w:rFonts w:ascii="Times New Roman" w:hAnsi="Times New Roman" w:cs="Times New Roman"/>
                <w:sz w:val="21"/>
                <w:szCs w:val="21"/>
              </w:rPr>
              <w:t>4066</w:t>
            </w:r>
          </w:p>
        </w:tc>
      </w:tr>
      <w:tr w:rsidR="00527818" w14:paraId="151352C0" w14:textId="77777777" w:rsidTr="00527818">
        <w:tc>
          <w:tcPr>
            <w:tcW w:w="2736" w:type="dxa"/>
          </w:tcPr>
          <w:p w14:paraId="490BC342" w14:textId="38EB7BD0" w:rsidR="00527818" w:rsidRDefault="00527818" w:rsidP="00773204">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634EA24D" w14:textId="77777777" w:rsidR="00527818" w:rsidRDefault="00527818" w:rsidP="00773204">
            <w:pPr>
              <w:rPr>
                <w:rFonts w:ascii="Times New Roman" w:hAnsi="Times New Roman" w:cs="Times New Roman"/>
                <w:b/>
                <w:bCs/>
                <w:sz w:val="21"/>
                <w:szCs w:val="21"/>
              </w:rPr>
            </w:pPr>
          </w:p>
        </w:tc>
        <w:tc>
          <w:tcPr>
            <w:tcW w:w="2736" w:type="dxa"/>
          </w:tcPr>
          <w:p w14:paraId="5AB55051" w14:textId="77777777" w:rsidR="00527818" w:rsidRDefault="00527818" w:rsidP="00773204">
            <w:pPr>
              <w:rPr>
                <w:rFonts w:ascii="Times New Roman" w:hAnsi="Times New Roman" w:cs="Times New Roman"/>
                <w:b/>
                <w:bCs/>
                <w:sz w:val="21"/>
                <w:szCs w:val="21"/>
              </w:rPr>
            </w:pPr>
          </w:p>
        </w:tc>
        <w:tc>
          <w:tcPr>
            <w:tcW w:w="2736" w:type="dxa"/>
          </w:tcPr>
          <w:p w14:paraId="78D7264A" w14:textId="77777777" w:rsidR="00527818" w:rsidRDefault="00527818" w:rsidP="00773204">
            <w:pPr>
              <w:rPr>
                <w:rFonts w:ascii="Times New Roman" w:hAnsi="Times New Roman" w:cs="Times New Roman"/>
                <w:b/>
                <w:bCs/>
                <w:sz w:val="21"/>
                <w:szCs w:val="21"/>
              </w:rPr>
            </w:pPr>
          </w:p>
        </w:tc>
      </w:tr>
      <w:tr w:rsidR="009D5161" w:rsidRPr="00527818" w14:paraId="4AB98F92" w14:textId="77777777" w:rsidTr="00527818">
        <w:tc>
          <w:tcPr>
            <w:tcW w:w="2736" w:type="dxa"/>
          </w:tcPr>
          <w:p w14:paraId="215A41BB" w14:textId="5AD0F85A"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1E985C55" w14:textId="31246270"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0.30179</w:t>
            </w:r>
            <w:r>
              <w:rPr>
                <w:rFonts w:ascii="Times New Roman" w:hAnsi="Times New Roman" w:cs="Times New Roman"/>
                <w:sz w:val="21"/>
                <w:szCs w:val="21"/>
              </w:rPr>
              <w:t xml:space="preserve"> (0.25441) [ns]</w:t>
            </w:r>
          </w:p>
        </w:tc>
        <w:tc>
          <w:tcPr>
            <w:tcW w:w="2736" w:type="dxa"/>
          </w:tcPr>
          <w:p w14:paraId="561AE199" w14:textId="104231B3"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-0.273991 (0.106943) [p = 0.01048]</w:t>
            </w:r>
          </w:p>
        </w:tc>
        <w:tc>
          <w:tcPr>
            <w:tcW w:w="2736" w:type="dxa"/>
          </w:tcPr>
          <w:p w14:paraId="604D97AD" w14:textId="25D55127"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-0.051397 (0.01966) [p = 0.0089]</w:t>
            </w:r>
          </w:p>
        </w:tc>
      </w:tr>
      <w:tr w:rsidR="009D5161" w:rsidRPr="00527818" w14:paraId="679B4847" w14:textId="77777777" w:rsidTr="00527818">
        <w:tc>
          <w:tcPr>
            <w:tcW w:w="2736" w:type="dxa"/>
          </w:tcPr>
          <w:p w14:paraId="4BC5B5D2" w14:textId="307103E9"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7ADD14B3" w14:textId="7E541E81"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1.66993</w:t>
            </w:r>
            <w:r>
              <w:rPr>
                <w:rFonts w:ascii="Times New Roman" w:hAnsi="Times New Roman" w:cs="Times New Roman"/>
                <w:sz w:val="21"/>
                <w:szCs w:val="21"/>
              </w:rPr>
              <w:t xml:space="preserve"> (0.45919) [p = 0.000278]</w:t>
            </w:r>
          </w:p>
        </w:tc>
        <w:tc>
          <w:tcPr>
            <w:tcW w:w="2736" w:type="dxa"/>
          </w:tcPr>
          <w:p w14:paraId="0E7007F3" w14:textId="30F2ADDB"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0.47002 (0.147547) [p = 0.00145]</w:t>
            </w:r>
          </w:p>
        </w:tc>
        <w:tc>
          <w:tcPr>
            <w:tcW w:w="2736" w:type="dxa"/>
          </w:tcPr>
          <w:p w14:paraId="7AED9E8F" w14:textId="2B61CABE"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0.115546 (0.02799) [p = 0.000037]</w:t>
            </w:r>
          </w:p>
        </w:tc>
      </w:tr>
      <w:tr w:rsidR="009D5161" w:rsidRPr="00527818" w14:paraId="1E85749A" w14:textId="77777777" w:rsidTr="00527818">
        <w:tc>
          <w:tcPr>
            <w:tcW w:w="2736" w:type="dxa"/>
          </w:tcPr>
          <w:p w14:paraId="3B3D084D" w14:textId="42C69C62"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2F7434E3" w14:textId="158F0DEF"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-0.23766 (0.02065) [p &lt; 0.0001]</w:t>
            </w:r>
          </w:p>
        </w:tc>
        <w:tc>
          <w:tcPr>
            <w:tcW w:w="2736" w:type="dxa"/>
          </w:tcPr>
          <w:p w14:paraId="181DA3D0" w14:textId="1573240F"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-0.020730 (0.006745) [p = 0.00213]</w:t>
            </w:r>
          </w:p>
        </w:tc>
        <w:tc>
          <w:tcPr>
            <w:tcW w:w="2736" w:type="dxa"/>
          </w:tcPr>
          <w:p w14:paraId="442210A5" w14:textId="2F38E218"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-0.006124 (0.00109) [p &lt; 0.0001]</w:t>
            </w:r>
          </w:p>
        </w:tc>
      </w:tr>
      <w:tr w:rsidR="009D5161" w:rsidRPr="00527818" w14:paraId="1C71FC8E" w14:textId="77777777" w:rsidTr="00527818">
        <w:tc>
          <w:tcPr>
            <w:tcW w:w="2736" w:type="dxa"/>
          </w:tcPr>
          <w:p w14:paraId="7781B88A" w14:textId="743889D6"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4691745A" w14:textId="584996B3"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5.08635 (0.35869) [p &lt; 0.0001]</w:t>
            </w:r>
          </w:p>
        </w:tc>
        <w:tc>
          <w:tcPr>
            <w:tcW w:w="2736" w:type="dxa"/>
          </w:tcPr>
          <w:p w14:paraId="55298207" w14:textId="39288B47"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3.329949 (0.122798) [p &lt; 0.0001]</w:t>
            </w:r>
          </w:p>
        </w:tc>
        <w:tc>
          <w:tcPr>
            <w:tcW w:w="2736" w:type="dxa"/>
          </w:tcPr>
          <w:p w14:paraId="346E1E83" w14:textId="78D70DE6"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2.090189 (0.023485) [p &lt; 0.0001]</w:t>
            </w:r>
          </w:p>
        </w:tc>
      </w:tr>
      <w:tr w:rsidR="009D5161" w:rsidRPr="00527818" w14:paraId="715989D2" w14:textId="77777777" w:rsidTr="00527818">
        <w:tc>
          <w:tcPr>
            <w:tcW w:w="2736" w:type="dxa"/>
          </w:tcPr>
          <w:p w14:paraId="119F611D" w14:textId="37D45F90" w:rsidR="009D5161" w:rsidRPr="00527818" w:rsidRDefault="009D5161" w:rsidP="009D5161">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2A5D5CA5" w14:textId="77777777" w:rsidR="009D5161" w:rsidRPr="00527818" w:rsidRDefault="009D5161" w:rsidP="009D5161">
            <w:pPr>
              <w:rPr>
                <w:rFonts w:ascii="Times New Roman" w:hAnsi="Times New Roman" w:cs="Times New Roman"/>
                <w:sz w:val="21"/>
                <w:szCs w:val="21"/>
              </w:rPr>
            </w:pPr>
          </w:p>
        </w:tc>
        <w:tc>
          <w:tcPr>
            <w:tcW w:w="2736" w:type="dxa"/>
          </w:tcPr>
          <w:p w14:paraId="5AB7E7E1" w14:textId="77777777" w:rsidR="009D5161" w:rsidRPr="00527818" w:rsidRDefault="009D5161" w:rsidP="009D5161">
            <w:pPr>
              <w:rPr>
                <w:rFonts w:ascii="Times New Roman" w:hAnsi="Times New Roman" w:cs="Times New Roman"/>
                <w:sz w:val="21"/>
                <w:szCs w:val="21"/>
              </w:rPr>
            </w:pPr>
          </w:p>
        </w:tc>
        <w:tc>
          <w:tcPr>
            <w:tcW w:w="2736" w:type="dxa"/>
          </w:tcPr>
          <w:p w14:paraId="5C477695" w14:textId="77777777" w:rsidR="009D5161" w:rsidRPr="00527818" w:rsidRDefault="009D5161" w:rsidP="009D5161">
            <w:pPr>
              <w:rPr>
                <w:rFonts w:ascii="Times New Roman" w:hAnsi="Times New Roman" w:cs="Times New Roman"/>
                <w:sz w:val="21"/>
                <w:szCs w:val="21"/>
              </w:rPr>
            </w:pPr>
          </w:p>
        </w:tc>
      </w:tr>
      <w:tr w:rsidR="009D5161" w:rsidRPr="00527818" w14:paraId="33772D50" w14:textId="77777777" w:rsidTr="00527818">
        <w:tc>
          <w:tcPr>
            <w:tcW w:w="2736" w:type="dxa"/>
          </w:tcPr>
          <w:p w14:paraId="668C0D9F" w14:textId="2D759793"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25F36CAC" w14:textId="16AF20E2"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17.73 (4.211)</w:t>
            </w:r>
          </w:p>
        </w:tc>
        <w:tc>
          <w:tcPr>
            <w:tcW w:w="2736" w:type="dxa"/>
          </w:tcPr>
          <w:p w14:paraId="069CC925" w14:textId="6C1F9F17"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1.58559 (1.2592)</w:t>
            </w:r>
          </w:p>
        </w:tc>
        <w:tc>
          <w:tcPr>
            <w:tcW w:w="2736" w:type="dxa"/>
          </w:tcPr>
          <w:p w14:paraId="47DD4EEE" w14:textId="09C59F2C"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0.07370 (0.27147)</w:t>
            </w:r>
          </w:p>
        </w:tc>
      </w:tr>
      <w:tr w:rsidR="009D5161" w:rsidRPr="00527818" w14:paraId="515CDA00" w14:textId="77777777" w:rsidTr="00527818">
        <w:tc>
          <w:tcPr>
            <w:tcW w:w="2736" w:type="dxa"/>
          </w:tcPr>
          <w:p w14:paraId="608BB77F" w14:textId="55557F74"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6B0B704E" w14:textId="38F47EBE"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2.84 (1.685)</w:t>
            </w:r>
          </w:p>
        </w:tc>
        <w:tc>
          <w:tcPr>
            <w:tcW w:w="2736" w:type="dxa"/>
          </w:tcPr>
          <w:p w14:paraId="30E05321" w14:textId="02AE67C2"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0.08172 (0.2859)</w:t>
            </w:r>
          </w:p>
        </w:tc>
        <w:tc>
          <w:tcPr>
            <w:tcW w:w="2736" w:type="dxa"/>
          </w:tcPr>
          <w:p w14:paraId="28E1D6F5" w14:textId="7D78137A"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0.00315 (0.05613)</w:t>
            </w:r>
          </w:p>
        </w:tc>
      </w:tr>
      <w:tr w:rsidR="009D5161" w:rsidRPr="00527818" w14:paraId="1353719D" w14:textId="77777777" w:rsidTr="00527818">
        <w:tc>
          <w:tcPr>
            <w:tcW w:w="2736" w:type="dxa"/>
          </w:tcPr>
          <w:p w14:paraId="306A1BC2" w14:textId="70D05E57"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Residual variance</w:t>
            </w:r>
          </w:p>
        </w:tc>
        <w:tc>
          <w:tcPr>
            <w:tcW w:w="2736" w:type="dxa"/>
          </w:tcPr>
          <w:p w14:paraId="71B7C128" w14:textId="690E330B"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75.02 (8.661)</w:t>
            </w:r>
          </w:p>
        </w:tc>
        <w:tc>
          <w:tcPr>
            <w:tcW w:w="2736" w:type="dxa"/>
          </w:tcPr>
          <w:p w14:paraId="317A1A03" w14:textId="4334B075"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4.38568 (2.0942)</w:t>
            </w:r>
          </w:p>
        </w:tc>
        <w:tc>
          <w:tcPr>
            <w:tcW w:w="2736" w:type="dxa"/>
          </w:tcPr>
          <w:p w14:paraId="3444AFF2" w14:textId="02902DE1"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0.08420 (0.29018)</w:t>
            </w:r>
          </w:p>
        </w:tc>
      </w:tr>
    </w:tbl>
    <w:p w14:paraId="4F1F89FE" w14:textId="0375C577" w:rsidR="003B4E95" w:rsidRPr="006D6464" w:rsidRDefault="008D47C8" w:rsidP="00773204">
      <w:pPr>
        <w:rPr>
          <w:rFonts w:ascii="Times New Roman" w:hAnsi="Times New Roman" w:cs="Times New Roman"/>
          <w:sz w:val="21"/>
          <w:szCs w:val="21"/>
        </w:rPr>
      </w:pPr>
      <w:r w:rsidRPr="00DC53C8">
        <w:rPr>
          <w:rFonts w:ascii="Times New Roman" w:hAnsi="Times New Roman" w:cs="Times New Roman"/>
          <w:b/>
          <w:bCs/>
          <w:sz w:val="21"/>
          <w:szCs w:val="21"/>
        </w:rPr>
        <w:t>Table S1</w:t>
      </w:r>
      <w:r w:rsidR="003B416C" w:rsidRPr="00DC53C8">
        <w:rPr>
          <w:rFonts w:ascii="Times New Roman" w:hAnsi="Times New Roman" w:cs="Times New Roman"/>
          <w:b/>
          <w:bCs/>
          <w:sz w:val="21"/>
          <w:szCs w:val="21"/>
        </w:rPr>
        <w:t>. Multilevel random intercepts model</w:t>
      </w:r>
      <w:r w:rsidR="009D5161" w:rsidRPr="00DC53C8">
        <w:rPr>
          <w:rFonts w:ascii="Times New Roman" w:hAnsi="Times New Roman" w:cs="Times New Roman"/>
          <w:b/>
          <w:bCs/>
          <w:sz w:val="21"/>
          <w:szCs w:val="21"/>
        </w:rPr>
        <w:t>s</w:t>
      </w:r>
      <w:r w:rsidR="00DC53C8" w:rsidRPr="00DC53C8">
        <w:rPr>
          <w:rFonts w:ascii="Times New Roman" w:hAnsi="Times New Roman" w:cs="Times New Roman"/>
          <w:b/>
          <w:bCs/>
          <w:sz w:val="21"/>
          <w:szCs w:val="21"/>
        </w:rPr>
        <w:t xml:space="preserve"> for </w:t>
      </w:r>
      <w:r w:rsidR="00FA0439">
        <w:rPr>
          <w:rFonts w:ascii="Times New Roman" w:hAnsi="Times New Roman" w:cs="Times New Roman"/>
          <w:b/>
          <w:bCs/>
          <w:sz w:val="21"/>
          <w:szCs w:val="21"/>
        </w:rPr>
        <w:t xml:space="preserve">decision times for </w:t>
      </w:r>
      <w:r w:rsidR="00DC53C8" w:rsidRPr="00DC53C8">
        <w:rPr>
          <w:rFonts w:ascii="Times New Roman" w:hAnsi="Times New Roman" w:cs="Times New Roman"/>
          <w:b/>
          <w:bCs/>
          <w:sz w:val="21"/>
          <w:szCs w:val="21"/>
        </w:rPr>
        <w:t>all 3 experimental settings.</w:t>
      </w:r>
      <w:r w:rsidR="006D6464">
        <w:rPr>
          <w:rFonts w:ascii="Times New Roman" w:hAnsi="Times New Roman" w:cs="Times New Roman"/>
          <w:b/>
          <w:bCs/>
          <w:sz w:val="21"/>
          <w:szCs w:val="21"/>
        </w:rPr>
        <w:t xml:space="preserve"> </w:t>
      </w:r>
      <w:r w:rsidR="006D6464">
        <w:rPr>
          <w:rFonts w:ascii="Times New Roman" w:hAnsi="Times New Roman" w:cs="Times New Roman"/>
          <w:sz w:val="21"/>
          <w:szCs w:val="21"/>
        </w:rPr>
        <w:t>Standard errors for fixed effects and standard deviations for random effects are shown in parentheses. P-values are shown in square brackets.</w:t>
      </w:r>
    </w:p>
    <w:p w14:paraId="23CE03A7" w14:textId="77777777" w:rsidR="008D47C8" w:rsidRDefault="008D47C8" w:rsidP="00773204">
      <w:pPr>
        <w:rPr>
          <w:rFonts w:ascii="Times New Roman" w:hAnsi="Times New Roman" w:cs="Times New Roman"/>
          <w:b/>
          <w:bCs/>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6D6464" w14:paraId="6E2BA11D" w14:textId="77777777" w:rsidTr="00025CED">
        <w:tc>
          <w:tcPr>
            <w:tcW w:w="2736" w:type="dxa"/>
          </w:tcPr>
          <w:p w14:paraId="0C99AC4E" w14:textId="77777777" w:rsidR="006D6464" w:rsidRDefault="006D6464" w:rsidP="00025CED">
            <w:pPr>
              <w:rPr>
                <w:rFonts w:ascii="Times New Roman" w:hAnsi="Times New Roman" w:cs="Times New Roman"/>
                <w:b/>
                <w:bCs/>
                <w:sz w:val="21"/>
                <w:szCs w:val="21"/>
              </w:rPr>
            </w:pPr>
          </w:p>
        </w:tc>
        <w:tc>
          <w:tcPr>
            <w:tcW w:w="2736" w:type="dxa"/>
          </w:tcPr>
          <w:p w14:paraId="7E73D65E" w14:textId="77777777" w:rsidR="006D6464" w:rsidRDefault="006D6464" w:rsidP="00025CED">
            <w:pPr>
              <w:rPr>
                <w:rFonts w:ascii="Times New Roman" w:hAnsi="Times New Roman" w:cs="Times New Roman"/>
                <w:b/>
                <w:bCs/>
                <w:sz w:val="21"/>
                <w:szCs w:val="21"/>
              </w:rPr>
            </w:pPr>
            <w:r>
              <w:rPr>
                <w:rFonts w:ascii="Times New Roman" w:hAnsi="Times New Roman" w:cs="Times New Roman"/>
                <w:b/>
                <w:bCs/>
                <w:sz w:val="21"/>
                <w:szCs w:val="21"/>
              </w:rPr>
              <w:t xml:space="preserve">Experiment A </w:t>
            </w:r>
          </w:p>
        </w:tc>
        <w:tc>
          <w:tcPr>
            <w:tcW w:w="2736" w:type="dxa"/>
          </w:tcPr>
          <w:p w14:paraId="3CF3D088" w14:textId="77777777" w:rsidR="006D6464" w:rsidRDefault="006D6464" w:rsidP="00025CED">
            <w:pPr>
              <w:rPr>
                <w:rFonts w:ascii="Times New Roman" w:hAnsi="Times New Roman" w:cs="Times New Roman"/>
                <w:b/>
                <w:bCs/>
                <w:sz w:val="21"/>
                <w:szCs w:val="21"/>
              </w:rPr>
            </w:pPr>
            <w:r>
              <w:rPr>
                <w:rFonts w:ascii="Times New Roman" w:hAnsi="Times New Roman" w:cs="Times New Roman"/>
                <w:b/>
                <w:bCs/>
                <w:sz w:val="21"/>
                <w:szCs w:val="21"/>
              </w:rPr>
              <w:t>Experiment B, TP-</w:t>
            </w:r>
          </w:p>
        </w:tc>
        <w:tc>
          <w:tcPr>
            <w:tcW w:w="2736" w:type="dxa"/>
          </w:tcPr>
          <w:p w14:paraId="7093B8F6" w14:textId="77777777" w:rsidR="006D6464" w:rsidRDefault="006D6464" w:rsidP="00025CED">
            <w:pPr>
              <w:rPr>
                <w:rFonts w:ascii="Times New Roman" w:hAnsi="Times New Roman" w:cs="Times New Roman"/>
                <w:b/>
                <w:bCs/>
                <w:sz w:val="21"/>
                <w:szCs w:val="21"/>
              </w:rPr>
            </w:pPr>
            <w:r>
              <w:rPr>
                <w:rFonts w:ascii="Times New Roman" w:hAnsi="Times New Roman" w:cs="Times New Roman"/>
                <w:b/>
                <w:bCs/>
                <w:sz w:val="21"/>
                <w:szCs w:val="21"/>
              </w:rPr>
              <w:t>Experiment B, TP+</w:t>
            </w:r>
          </w:p>
        </w:tc>
      </w:tr>
      <w:tr w:rsidR="006D6464" w14:paraId="3EA53BEA" w14:textId="77777777" w:rsidTr="00025CED">
        <w:tc>
          <w:tcPr>
            <w:tcW w:w="2736" w:type="dxa"/>
          </w:tcPr>
          <w:p w14:paraId="1AD0B705" w14:textId="77777777" w:rsidR="006D6464" w:rsidRPr="009D5161" w:rsidRDefault="006D6464"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5409FA6E" w14:textId="3EECB273" w:rsidR="006D6464" w:rsidRPr="009D5161" w:rsidRDefault="00C968C9" w:rsidP="00025CED">
            <w:pPr>
              <w:rPr>
                <w:rFonts w:ascii="Times New Roman" w:hAnsi="Times New Roman" w:cs="Times New Roman"/>
                <w:sz w:val="21"/>
                <w:szCs w:val="21"/>
              </w:rPr>
            </w:pPr>
            <w:r>
              <w:rPr>
                <w:rFonts w:ascii="Times New Roman" w:hAnsi="Times New Roman" w:cs="Times New Roman"/>
                <w:sz w:val="21"/>
                <w:szCs w:val="21"/>
              </w:rPr>
              <w:t>4401</w:t>
            </w:r>
          </w:p>
        </w:tc>
        <w:tc>
          <w:tcPr>
            <w:tcW w:w="2736" w:type="dxa"/>
          </w:tcPr>
          <w:p w14:paraId="1DD92FF8" w14:textId="13C51282" w:rsidR="006D6464" w:rsidRPr="009D5161" w:rsidRDefault="00133FA3" w:rsidP="00025CED">
            <w:pPr>
              <w:rPr>
                <w:rFonts w:ascii="Times New Roman" w:hAnsi="Times New Roman" w:cs="Times New Roman"/>
                <w:sz w:val="21"/>
                <w:szCs w:val="21"/>
              </w:rPr>
            </w:pPr>
            <w:r>
              <w:rPr>
                <w:rFonts w:ascii="Times New Roman" w:hAnsi="Times New Roman" w:cs="Times New Roman"/>
                <w:sz w:val="21"/>
                <w:szCs w:val="21"/>
              </w:rPr>
              <w:t>1252</w:t>
            </w:r>
          </w:p>
        </w:tc>
        <w:tc>
          <w:tcPr>
            <w:tcW w:w="2736" w:type="dxa"/>
          </w:tcPr>
          <w:p w14:paraId="3012070D" w14:textId="1845384D" w:rsidR="006D6464" w:rsidRPr="009D5161" w:rsidRDefault="00133FA3" w:rsidP="00025CED">
            <w:pPr>
              <w:rPr>
                <w:rFonts w:ascii="Times New Roman" w:hAnsi="Times New Roman" w:cs="Times New Roman"/>
                <w:sz w:val="21"/>
                <w:szCs w:val="21"/>
              </w:rPr>
            </w:pPr>
            <w:r>
              <w:rPr>
                <w:rFonts w:ascii="Times New Roman" w:hAnsi="Times New Roman" w:cs="Times New Roman"/>
                <w:sz w:val="21"/>
                <w:szCs w:val="21"/>
              </w:rPr>
              <w:t>1021</w:t>
            </w:r>
          </w:p>
        </w:tc>
      </w:tr>
      <w:tr w:rsidR="006D6464" w14:paraId="013554D8" w14:textId="77777777" w:rsidTr="00025CED">
        <w:tc>
          <w:tcPr>
            <w:tcW w:w="2736" w:type="dxa"/>
          </w:tcPr>
          <w:p w14:paraId="63F850B4" w14:textId="77777777" w:rsidR="006D6464" w:rsidRDefault="006D6464"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483CFB48" w14:textId="77777777" w:rsidR="006D6464" w:rsidRDefault="006D6464" w:rsidP="00025CED">
            <w:pPr>
              <w:rPr>
                <w:rFonts w:ascii="Times New Roman" w:hAnsi="Times New Roman" w:cs="Times New Roman"/>
                <w:b/>
                <w:bCs/>
                <w:sz w:val="21"/>
                <w:szCs w:val="21"/>
              </w:rPr>
            </w:pPr>
          </w:p>
        </w:tc>
        <w:tc>
          <w:tcPr>
            <w:tcW w:w="2736" w:type="dxa"/>
          </w:tcPr>
          <w:p w14:paraId="6680D697" w14:textId="77777777" w:rsidR="006D6464" w:rsidRDefault="006D6464" w:rsidP="00025CED">
            <w:pPr>
              <w:rPr>
                <w:rFonts w:ascii="Times New Roman" w:hAnsi="Times New Roman" w:cs="Times New Roman"/>
                <w:b/>
                <w:bCs/>
                <w:sz w:val="21"/>
                <w:szCs w:val="21"/>
              </w:rPr>
            </w:pPr>
          </w:p>
        </w:tc>
        <w:tc>
          <w:tcPr>
            <w:tcW w:w="2736" w:type="dxa"/>
          </w:tcPr>
          <w:p w14:paraId="77B54C19" w14:textId="77777777" w:rsidR="006D6464" w:rsidRDefault="006D6464" w:rsidP="00025CED">
            <w:pPr>
              <w:rPr>
                <w:rFonts w:ascii="Times New Roman" w:hAnsi="Times New Roman" w:cs="Times New Roman"/>
                <w:b/>
                <w:bCs/>
                <w:sz w:val="21"/>
                <w:szCs w:val="21"/>
              </w:rPr>
            </w:pPr>
          </w:p>
        </w:tc>
      </w:tr>
      <w:tr w:rsidR="006D6464" w:rsidRPr="00527818" w14:paraId="4A0B242A" w14:textId="77777777" w:rsidTr="00025CED">
        <w:tc>
          <w:tcPr>
            <w:tcW w:w="2736" w:type="dxa"/>
          </w:tcPr>
          <w:p w14:paraId="76049C63"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29F06B77" w14:textId="611FB278" w:rsidR="006D6464" w:rsidRPr="00527818" w:rsidRDefault="00C968C9" w:rsidP="00025CED">
            <w:pPr>
              <w:rPr>
                <w:rFonts w:ascii="Times New Roman" w:hAnsi="Times New Roman" w:cs="Times New Roman"/>
                <w:sz w:val="21"/>
                <w:szCs w:val="21"/>
              </w:rPr>
            </w:pPr>
            <w:r>
              <w:rPr>
                <w:rFonts w:ascii="Times New Roman" w:hAnsi="Times New Roman" w:cs="Times New Roman"/>
                <w:sz w:val="21"/>
                <w:szCs w:val="21"/>
              </w:rPr>
              <w:t>1.10868 (0.44070) [p = 0.00224]</w:t>
            </w:r>
          </w:p>
        </w:tc>
        <w:tc>
          <w:tcPr>
            <w:tcW w:w="2736" w:type="dxa"/>
          </w:tcPr>
          <w:p w14:paraId="07579005" w14:textId="609DB0EF"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-0.11398 (0.14448) [p = 0.431]</w:t>
            </w:r>
          </w:p>
        </w:tc>
        <w:tc>
          <w:tcPr>
            <w:tcW w:w="2736" w:type="dxa"/>
          </w:tcPr>
          <w:p w14:paraId="453CD6D9" w14:textId="25C488E6"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0.018037 (0.038874) [p = 0.6429]</w:t>
            </w:r>
          </w:p>
        </w:tc>
      </w:tr>
      <w:tr w:rsidR="006D6464" w:rsidRPr="00527818" w14:paraId="038DFE5A" w14:textId="77777777" w:rsidTr="00025CED">
        <w:tc>
          <w:tcPr>
            <w:tcW w:w="2736" w:type="dxa"/>
          </w:tcPr>
          <w:p w14:paraId="2877373A"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008E68FE" w14:textId="198859B7"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3.20706</w:t>
            </w:r>
            <w:r w:rsidR="006D6464">
              <w:rPr>
                <w:rFonts w:ascii="Times New Roman" w:hAnsi="Times New Roman" w:cs="Times New Roman"/>
                <w:sz w:val="21"/>
                <w:szCs w:val="21"/>
              </w:rPr>
              <w:t xml:space="preserve"> </w:t>
            </w:r>
            <w:r>
              <w:rPr>
                <w:rFonts w:ascii="Times New Roman" w:hAnsi="Times New Roman" w:cs="Times New Roman"/>
                <w:sz w:val="21"/>
                <w:szCs w:val="21"/>
              </w:rPr>
              <w:t xml:space="preserve">(0.36236) </w:t>
            </w:r>
            <w:r w:rsidR="006D6464">
              <w:rPr>
                <w:rFonts w:ascii="Times New Roman" w:hAnsi="Times New Roman" w:cs="Times New Roman"/>
                <w:sz w:val="21"/>
                <w:szCs w:val="21"/>
              </w:rPr>
              <w:t>[p = 0</w:t>
            </w:r>
            <w:r>
              <w:rPr>
                <w:rFonts w:ascii="Times New Roman" w:hAnsi="Times New Roman" w:cs="Times New Roman"/>
                <w:sz w:val="21"/>
                <w:szCs w:val="21"/>
              </w:rPr>
              <w:t>.00004143</w:t>
            </w:r>
            <w:r w:rsidR="006D6464">
              <w:rPr>
                <w:rFonts w:ascii="Times New Roman" w:hAnsi="Times New Roman" w:cs="Times New Roman"/>
                <w:sz w:val="21"/>
                <w:szCs w:val="21"/>
              </w:rPr>
              <w:t>]</w:t>
            </w:r>
          </w:p>
        </w:tc>
        <w:tc>
          <w:tcPr>
            <w:tcW w:w="2736" w:type="dxa"/>
          </w:tcPr>
          <w:p w14:paraId="725E7F3C" w14:textId="50EB26DB"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0.04864 (0.23106) [p = 0.833]</w:t>
            </w:r>
          </w:p>
        </w:tc>
        <w:tc>
          <w:tcPr>
            <w:tcW w:w="2736" w:type="dxa"/>
          </w:tcPr>
          <w:p w14:paraId="2E440C06" w14:textId="104DDBB7"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0.127288 (0.063257) [p = 0.0446]</w:t>
            </w:r>
          </w:p>
        </w:tc>
      </w:tr>
      <w:tr w:rsidR="006D6464" w:rsidRPr="00527818" w14:paraId="44FF5C72" w14:textId="77777777" w:rsidTr="00025CED">
        <w:tc>
          <w:tcPr>
            <w:tcW w:w="2736" w:type="dxa"/>
          </w:tcPr>
          <w:p w14:paraId="796370B3"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76E77118" w14:textId="50CA6F05"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-0.13990 (0.03106) [p = 0.0000686]</w:t>
            </w:r>
          </w:p>
        </w:tc>
        <w:tc>
          <w:tcPr>
            <w:tcW w:w="2736" w:type="dxa"/>
          </w:tcPr>
          <w:p w14:paraId="27EA9F7B" w14:textId="2269FB24"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-0.02480 (0.01182) [p = 0.036]</w:t>
            </w:r>
          </w:p>
        </w:tc>
        <w:tc>
          <w:tcPr>
            <w:tcW w:w="2736" w:type="dxa"/>
          </w:tcPr>
          <w:p w14:paraId="6EF4EB9A" w14:textId="176CA905" w:rsidR="006D6464" w:rsidRPr="00527818" w:rsidRDefault="006B1559" w:rsidP="00025CED">
            <w:pPr>
              <w:rPr>
                <w:rFonts w:ascii="Times New Roman" w:hAnsi="Times New Roman" w:cs="Times New Roman"/>
                <w:sz w:val="21"/>
                <w:szCs w:val="21"/>
              </w:rPr>
            </w:pPr>
            <w:r>
              <w:rPr>
                <w:rFonts w:ascii="Times New Roman" w:hAnsi="Times New Roman" w:cs="Times New Roman"/>
                <w:sz w:val="21"/>
                <w:szCs w:val="21"/>
              </w:rPr>
              <w:t>-0.007281 (0.002546) [p = 0.00433]</w:t>
            </w:r>
          </w:p>
        </w:tc>
      </w:tr>
      <w:tr w:rsidR="006D6464" w:rsidRPr="00527818" w14:paraId="0F344689" w14:textId="77777777" w:rsidTr="00025CED">
        <w:tc>
          <w:tcPr>
            <w:tcW w:w="2736" w:type="dxa"/>
          </w:tcPr>
          <w:p w14:paraId="138A51AA"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3C6BAED7" w14:textId="00D3DFE0"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7.95239 (0.44070) [p &lt; 0.0001]</w:t>
            </w:r>
          </w:p>
        </w:tc>
        <w:tc>
          <w:tcPr>
            <w:tcW w:w="2736" w:type="dxa"/>
          </w:tcPr>
          <w:p w14:paraId="0A1F3DE8" w14:textId="40E0DBD6"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3.13139 (0.14608) [p &lt; 0.0001]</w:t>
            </w:r>
          </w:p>
        </w:tc>
        <w:tc>
          <w:tcPr>
            <w:tcW w:w="2736" w:type="dxa"/>
          </w:tcPr>
          <w:p w14:paraId="6B96B1EA" w14:textId="48136F8A" w:rsidR="006D6464" w:rsidRPr="00527818" w:rsidRDefault="006B1559" w:rsidP="00025CED">
            <w:pPr>
              <w:rPr>
                <w:rFonts w:ascii="Times New Roman" w:hAnsi="Times New Roman" w:cs="Times New Roman"/>
                <w:sz w:val="21"/>
                <w:szCs w:val="21"/>
              </w:rPr>
            </w:pPr>
            <w:r>
              <w:rPr>
                <w:rFonts w:ascii="Times New Roman" w:hAnsi="Times New Roman" w:cs="Times New Roman"/>
                <w:sz w:val="21"/>
                <w:szCs w:val="21"/>
              </w:rPr>
              <w:t>2.060753 (0.039760) [p &lt; 0.0001]</w:t>
            </w:r>
          </w:p>
        </w:tc>
      </w:tr>
      <w:tr w:rsidR="006D6464" w:rsidRPr="00527818" w14:paraId="4D2115EE" w14:textId="77777777" w:rsidTr="00025CED">
        <w:tc>
          <w:tcPr>
            <w:tcW w:w="2736" w:type="dxa"/>
          </w:tcPr>
          <w:p w14:paraId="6382B83B" w14:textId="77777777" w:rsidR="006D6464" w:rsidRPr="00527818" w:rsidRDefault="006D6464" w:rsidP="00025CED">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28E28DB2" w14:textId="77777777" w:rsidR="006D6464" w:rsidRPr="00527818" w:rsidRDefault="006D6464" w:rsidP="00025CED">
            <w:pPr>
              <w:rPr>
                <w:rFonts w:ascii="Times New Roman" w:hAnsi="Times New Roman" w:cs="Times New Roman"/>
                <w:sz w:val="21"/>
                <w:szCs w:val="21"/>
              </w:rPr>
            </w:pPr>
          </w:p>
        </w:tc>
        <w:tc>
          <w:tcPr>
            <w:tcW w:w="2736" w:type="dxa"/>
          </w:tcPr>
          <w:p w14:paraId="1662AC79" w14:textId="77777777" w:rsidR="006D6464" w:rsidRPr="00527818" w:rsidRDefault="006D6464" w:rsidP="00025CED">
            <w:pPr>
              <w:rPr>
                <w:rFonts w:ascii="Times New Roman" w:hAnsi="Times New Roman" w:cs="Times New Roman"/>
                <w:sz w:val="21"/>
                <w:szCs w:val="21"/>
              </w:rPr>
            </w:pPr>
          </w:p>
        </w:tc>
        <w:tc>
          <w:tcPr>
            <w:tcW w:w="2736" w:type="dxa"/>
          </w:tcPr>
          <w:p w14:paraId="627F6A62" w14:textId="77777777" w:rsidR="006D6464" w:rsidRPr="00527818" w:rsidRDefault="006D6464" w:rsidP="00025CED">
            <w:pPr>
              <w:rPr>
                <w:rFonts w:ascii="Times New Roman" w:hAnsi="Times New Roman" w:cs="Times New Roman"/>
                <w:sz w:val="21"/>
                <w:szCs w:val="21"/>
              </w:rPr>
            </w:pPr>
          </w:p>
        </w:tc>
      </w:tr>
      <w:tr w:rsidR="006D6464" w:rsidRPr="00527818" w14:paraId="19151F86" w14:textId="77777777" w:rsidTr="00025CED">
        <w:tc>
          <w:tcPr>
            <w:tcW w:w="2736" w:type="dxa"/>
          </w:tcPr>
          <w:p w14:paraId="09532D9F"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5709DE4A" w14:textId="240996DD"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15.482 (3.935)</w:t>
            </w:r>
          </w:p>
        </w:tc>
        <w:tc>
          <w:tcPr>
            <w:tcW w:w="2736" w:type="dxa"/>
          </w:tcPr>
          <w:p w14:paraId="30A19932" w14:textId="157FDF32"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0.8126 (0.9014)</w:t>
            </w:r>
          </w:p>
        </w:tc>
        <w:tc>
          <w:tcPr>
            <w:tcW w:w="2736" w:type="dxa"/>
          </w:tcPr>
          <w:p w14:paraId="427EE49C" w14:textId="34E5FB30" w:rsidR="006D6464"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0.070232 </w:t>
            </w:r>
            <w:r>
              <w:rPr>
                <w:rFonts w:ascii="Times New Roman" w:hAnsi="Times New Roman" w:cs="Times New Roman"/>
                <w:sz w:val="21"/>
                <w:szCs w:val="21"/>
              </w:rPr>
              <w:t>(</w:t>
            </w:r>
            <w:r w:rsidRPr="006B1559">
              <w:rPr>
                <w:rFonts w:ascii="Times New Roman" w:hAnsi="Times New Roman" w:cs="Times New Roman"/>
                <w:sz w:val="21"/>
                <w:szCs w:val="21"/>
              </w:rPr>
              <w:t>0.26501</w:t>
            </w:r>
            <w:r>
              <w:rPr>
                <w:rFonts w:ascii="Times New Roman" w:hAnsi="Times New Roman" w:cs="Times New Roman"/>
                <w:sz w:val="21"/>
                <w:szCs w:val="21"/>
              </w:rPr>
              <w:t>)</w:t>
            </w:r>
          </w:p>
        </w:tc>
      </w:tr>
      <w:tr w:rsidR="006D6464" w:rsidRPr="00527818" w14:paraId="5F39EC0B" w14:textId="77777777" w:rsidTr="00025CED">
        <w:tc>
          <w:tcPr>
            <w:tcW w:w="2736" w:type="dxa"/>
          </w:tcPr>
          <w:p w14:paraId="5A670BE7" w14:textId="77777777" w:rsidR="006D6464" w:rsidRPr="00527818" w:rsidRDefault="006D6464"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3E408DE9" w14:textId="248BC27F"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3.186 (1.785)</w:t>
            </w:r>
          </w:p>
        </w:tc>
        <w:tc>
          <w:tcPr>
            <w:tcW w:w="2736" w:type="dxa"/>
          </w:tcPr>
          <w:p w14:paraId="4D90FA30" w14:textId="1A690098"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0.0000 (0.0000)</w:t>
            </w:r>
          </w:p>
        </w:tc>
        <w:tc>
          <w:tcPr>
            <w:tcW w:w="2736" w:type="dxa"/>
          </w:tcPr>
          <w:p w14:paraId="4DDAD569" w14:textId="3DB29A16" w:rsidR="006D6464"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0.005436 </w:t>
            </w:r>
            <w:r>
              <w:rPr>
                <w:rFonts w:ascii="Times New Roman" w:hAnsi="Times New Roman" w:cs="Times New Roman"/>
                <w:sz w:val="21"/>
                <w:szCs w:val="21"/>
              </w:rPr>
              <w:t>(</w:t>
            </w:r>
            <w:r w:rsidRPr="006B1559">
              <w:rPr>
                <w:rFonts w:ascii="Times New Roman" w:hAnsi="Times New Roman" w:cs="Times New Roman"/>
                <w:sz w:val="21"/>
                <w:szCs w:val="21"/>
              </w:rPr>
              <w:t>0.07373</w:t>
            </w:r>
            <w:r>
              <w:rPr>
                <w:rFonts w:ascii="Times New Roman" w:hAnsi="Times New Roman" w:cs="Times New Roman"/>
                <w:sz w:val="21"/>
                <w:szCs w:val="21"/>
              </w:rPr>
              <w:t>)</w:t>
            </w:r>
          </w:p>
        </w:tc>
      </w:tr>
      <w:tr w:rsidR="006D6464" w:rsidRPr="00527818" w14:paraId="285C840A" w14:textId="77777777" w:rsidTr="00025CED">
        <w:tc>
          <w:tcPr>
            <w:tcW w:w="2736" w:type="dxa"/>
          </w:tcPr>
          <w:p w14:paraId="4C21461A"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Residual variance</w:t>
            </w:r>
          </w:p>
        </w:tc>
        <w:tc>
          <w:tcPr>
            <w:tcW w:w="2736" w:type="dxa"/>
          </w:tcPr>
          <w:p w14:paraId="338B20B3" w14:textId="0B99DD6A"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59.608 (7.7121)</w:t>
            </w:r>
          </w:p>
        </w:tc>
        <w:tc>
          <w:tcPr>
            <w:tcW w:w="2736" w:type="dxa"/>
          </w:tcPr>
          <w:p w14:paraId="7B7230EA" w14:textId="013CD62F"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2.4181 (1.5550)</w:t>
            </w:r>
          </w:p>
        </w:tc>
        <w:tc>
          <w:tcPr>
            <w:tcW w:w="2736" w:type="dxa"/>
          </w:tcPr>
          <w:p w14:paraId="66CB828F" w14:textId="520828AB" w:rsidR="006D6464"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0.083862 </w:t>
            </w:r>
            <w:r>
              <w:rPr>
                <w:rFonts w:ascii="Times New Roman" w:hAnsi="Times New Roman" w:cs="Times New Roman"/>
                <w:sz w:val="21"/>
                <w:szCs w:val="21"/>
              </w:rPr>
              <w:t>(</w:t>
            </w:r>
            <w:r w:rsidRPr="006B1559">
              <w:rPr>
                <w:rFonts w:ascii="Times New Roman" w:hAnsi="Times New Roman" w:cs="Times New Roman"/>
                <w:sz w:val="21"/>
                <w:szCs w:val="21"/>
              </w:rPr>
              <w:t>0.28959</w:t>
            </w:r>
            <w:r>
              <w:rPr>
                <w:rFonts w:ascii="Times New Roman" w:hAnsi="Times New Roman" w:cs="Times New Roman"/>
                <w:sz w:val="21"/>
                <w:szCs w:val="21"/>
              </w:rPr>
              <w:t>)</w:t>
            </w:r>
          </w:p>
        </w:tc>
      </w:tr>
    </w:tbl>
    <w:p w14:paraId="068205C7" w14:textId="0AA53D9C" w:rsidR="008D47C8" w:rsidRDefault="008D47C8" w:rsidP="00773204">
      <w:pPr>
        <w:rPr>
          <w:rFonts w:ascii="Times New Roman" w:hAnsi="Times New Roman" w:cs="Times New Roman"/>
          <w:b/>
          <w:bCs/>
          <w:sz w:val="21"/>
          <w:szCs w:val="21"/>
        </w:rPr>
      </w:pPr>
      <w:r>
        <w:rPr>
          <w:rFonts w:ascii="Times New Roman" w:hAnsi="Times New Roman" w:cs="Times New Roman"/>
          <w:b/>
          <w:bCs/>
          <w:sz w:val="21"/>
          <w:szCs w:val="21"/>
        </w:rPr>
        <w:t>Table S2</w:t>
      </w:r>
      <w:r w:rsidR="006D6464">
        <w:rPr>
          <w:rFonts w:ascii="Times New Roman" w:hAnsi="Times New Roman" w:cs="Times New Roman"/>
          <w:b/>
          <w:bCs/>
          <w:sz w:val="21"/>
          <w:szCs w:val="21"/>
        </w:rPr>
        <w:t>: Multilevel random intercepts models for decisions</w:t>
      </w:r>
      <w:r w:rsidR="00FA0439">
        <w:rPr>
          <w:rFonts w:ascii="Times New Roman" w:hAnsi="Times New Roman" w:cs="Times New Roman"/>
          <w:b/>
          <w:bCs/>
          <w:sz w:val="21"/>
          <w:szCs w:val="21"/>
        </w:rPr>
        <w:t xml:space="preserve"> times </w:t>
      </w:r>
      <w:r w:rsidR="006D6464">
        <w:rPr>
          <w:rFonts w:ascii="Times New Roman" w:hAnsi="Times New Roman" w:cs="Times New Roman"/>
          <w:b/>
          <w:bCs/>
          <w:sz w:val="21"/>
          <w:szCs w:val="21"/>
        </w:rPr>
        <w:t xml:space="preserve">in cooperative environments. </w:t>
      </w:r>
      <w:r w:rsidR="006D6464">
        <w:rPr>
          <w:rFonts w:ascii="Times New Roman" w:hAnsi="Times New Roman" w:cs="Times New Roman"/>
          <w:sz w:val="21"/>
          <w:szCs w:val="21"/>
        </w:rPr>
        <w:t>Standard errors for fixed effects and standard deviations for random effects are shown in parentheses. P-values are shown in square brackets.</w:t>
      </w:r>
    </w:p>
    <w:p w14:paraId="1D9BA7FC" w14:textId="77777777" w:rsidR="008D47C8" w:rsidRDefault="008D47C8" w:rsidP="00773204">
      <w:pPr>
        <w:rPr>
          <w:rFonts w:ascii="Times New Roman" w:hAnsi="Times New Roman" w:cs="Times New Roman"/>
          <w:b/>
          <w:bCs/>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8222DC" w14:paraId="692F1EFB" w14:textId="77777777" w:rsidTr="00025CED">
        <w:tc>
          <w:tcPr>
            <w:tcW w:w="2736" w:type="dxa"/>
          </w:tcPr>
          <w:p w14:paraId="713CA49F" w14:textId="77777777" w:rsidR="008222DC" w:rsidRDefault="008222DC" w:rsidP="00025CED">
            <w:pPr>
              <w:rPr>
                <w:rFonts w:ascii="Times New Roman" w:hAnsi="Times New Roman" w:cs="Times New Roman"/>
                <w:b/>
                <w:bCs/>
                <w:sz w:val="21"/>
                <w:szCs w:val="21"/>
              </w:rPr>
            </w:pPr>
          </w:p>
        </w:tc>
        <w:tc>
          <w:tcPr>
            <w:tcW w:w="2736" w:type="dxa"/>
          </w:tcPr>
          <w:p w14:paraId="3E844BB7" w14:textId="77777777" w:rsidR="008222DC" w:rsidRDefault="008222DC" w:rsidP="00025CED">
            <w:pPr>
              <w:rPr>
                <w:rFonts w:ascii="Times New Roman" w:hAnsi="Times New Roman" w:cs="Times New Roman"/>
                <w:b/>
                <w:bCs/>
                <w:sz w:val="21"/>
                <w:szCs w:val="21"/>
              </w:rPr>
            </w:pPr>
            <w:r>
              <w:rPr>
                <w:rFonts w:ascii="Times New Roman" w:hAnsi="Times New Roman" w:cs="Times New Roman"/>
                <w:b/>
                <w:bCs/>
                <w:sz w:val="21"/>
                <w:szCs w:val="21"/>
              </w:rPr>
              <w:t xml:space="preserve">Experiment A </w:t>
            </w:r>
          </w:p>
        </w:tc>
        <w:tc>
          <w:tcPr>
            <w:tcW w:w="2736" w:type="dxa"/>
          </w:tcPr>
          <w:p w14:paraId="74599128" w14:textId="77777777" w:rsidR="008222DC" w:rsidRDefault="008222DC" w:rsidP="00025CED">
            <w:pPr>
              <w:rPr>
                <w:rFonts w:ascii="Times New Roman" w:hAnsi="Times New Roman" w:cs="Times New Roman"/>
                <w:b/>
                <w:bCs/>
                <w:sz w:val="21"/>
                <w:szCs w:val="21"/>
              </w:rPr>
            </w:pPr>
            <w:r>
              <w:rPr>
                <w:rFonts w:ascii="Times New Roman" w:hAnsi="Times New Roman" w:cs="Times New Roman"/>
                <w:b/>
                <w:bCs/>
                <w:sz w:val="21"/>
                <w:szCs w:val="21"/>
              </w:rPr>
              <w:t>Experiment B, TP-</w:t>
            </w:r>
          </w:p>
        </w:tc>
        <w:tc>
          <w:tcPr>
            <w:tcW w:w="2736" w:type="dxa"/>
          </w:tcPr>
          <w:p w14:paraId="2B229807" w14:textId="77777777" w:rsidR="008222DC" w:rsidRDefault="008222DC" w:rsidP="00025CED">
            <w:pPr>
              <w:rPr>
                <w:rFonts w:ascii="Times New Roman" w:hAnsi="Times New Roman" w:cs="Times New Roman"/>
                <w:b/>
                <w:bCs/>
                <w:sz w:val="21"/>
                <w:szCs w:val="21"/>
              </w:rPr>
            </w:pPr>
            <w:r>
              <w:rPr>
                <w:rFonts w:ascii="Times New Roman" w:hAnsi="Times New Roman" w:cs="Times New Roman"/>
                <w:b/>
                <w:bCs/>
                <w:sz w:val="21"/>
                <w:szCs w:val="21"/>
              </w:rPr>
              <w:t>Experiment B, TP+</w:t>
            </w:r>
          </w:p>
        </w:tc>
      </w:tr>
      <w:tr w:rsidR="008222DC" w14:paraId="2419250F" w14:textId="77777777" w:rsidTr="00025CED">
        <w:tc>
          <w:tcPr>
            <w:tcW w:w="2736" w:type="dxa"/>
          </w:tcPr>
          <w:p w14:paraId="4FC4663D" w14:textId="77777777" w:rsidR="008222DC" w:rsidRPr="009D5161" w:rsidRDefault="008222DC"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3C9310F2" w14:textId="07B763CF" w:rsidR="008222DC" w:rsidRPr="009D5161" w:rsidRDefault="006B1559" w:rsidP="00025CED">
            <w:pPr>
              <w:rPr>
                <w:rFonts w:ascii="Times New Roman" w:hAnsi="Times New Roman" w:cs="Times New Roman"/>
                <w:sz w:val="21"/>
                <w:szCs w:val="21"/>
              </w:rPr>
            </w:pPr>
            <w:r>
              <w:rPr>
                <w:rFonts w:ascii="Times New Roman" w:hAnsi="Times New Roman" w:cs="Times New Roman"/>
                <w:sz w:val="21"/>
                <w:szCs w:val="21"/>
              </w:rPr>
              <w:t>3142</w:t>
            </w:r>
          </w:p>
        </w:tc>
        <w:tc>
          <w:tcPr>
            <w:tcW w:w="2736" w:type="dxa"/>
          </w:tcPr>
          <w:p w14:paraId="70FDE522" w14:textId="02692AC4" w:rsidR="008222DC" w:rsidRPr="009D5161" w:rsidRDefault="006B1559" w:rsidP="00025CED">
            <w:pPr>
              <w:rPr>
                <w:rFonts w:ascii="Times New Roman" w:hAnsi="Times New Roman" w:cs="Times New Roman"/>
                <w:sz w:val="21"/>
                <w:szCs w:val="21"/>
              </w:rPr>
            </w:pPr>
            <w:r>
              <w:rPr>
                <w:rFonts w:ascii="Times New Roman" w:hAnsi="Times New Roman" w:cs="Times New Roman"/>
                <w:sz w:val="21"/>
                <w:szCs w:val="21"/>
              </w:rPr>
              <w:t>2535</w:t>
            </w:r>
          </w:p>
        </w:tc>
        <w:tc>
          <w:tcPr>
            <w:tcW w:w="2736" w:type="dxa"/>
          </w:tcPr>
          <w:p w14:paraId="574C45A8" w14:textId="27BD61C7" w:rsidR="008222DC" w:rsidRPr="009D5161" w:rsidRDefault="00C34099" w:rsidP="00025CED">
            <w:pPr>
              <w:rPr>
                <w:rFonts w:ascii="Times New Roman" w:hAnsi="Times New Roman" w:cs="Times New Roman"/>
                <w:sz w:val="21"/>
                <w:szCs w:val="21"/>
              </w:rPr>
            </w:pPr>
            <w:r>
              <w:rPr>
                <w:rFonts w:ascii="Times New Roman" w:hAnsi="Times New Roman" w:cs="Times New Roman"/>
                <w:sz w:val="21"/>
                <w:szCs w:val="21"/>
              </w:rPr>
              <w:t>2021</w:t>
            </w:r>
          </w:p>
        </w:tc>
      </w:tr>
      <w:tr w:rsidR="008222DC" w14:paraId="43453BE1" w14:textId="77777777" w:rsidTr="00025CED">
        <w:tc>
          <w:tcPr>
            <w:tcW w:w="2736" w:type="dxa"/>
          </w:tcPr>
          <w:p w14:paraId="73AF80EB" w14:textId="77777777" w:rsidR="008222DC" w:rsidRDefault="008222DC"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2EF1BAB9" w14:textId="77777777" w:rsidR="008222DC" w:rsidRDefault="008222DC" w:rsidP="00025CED">
            <w:pPr>
              <w:rPr>
                <w:rFonts w:ascii="Times New Roman" w:hAnsi="Times New Roman" w:cs="Times New Roman"/>
                <w:b/>
                <w:bCs/>
                <w:sz w:val="21"/>
                <w:szCs w:val="21"/>
              </w:rPr>
            </w:pPr>
          </w:p>
        </w:tc>
        <w:tc>
          <w:tcPr>
            <w:tcW w:w="2736" w:type="dxa"/>
          </w:tcPr>
          <w:p w14:paraId="0A950EB9" w14:textId="77777777" w:rsidR="008222DC" w:rsidRDefault="008222DC" w:rsidP="00025CED">
            <w:pPr>
              <w:rPr>
                <w:rFonts w:ascii="Times New Roman" w:hAnsi="Times New Roman" w:cs="Times New Roman"/>
                <w:b/>
                <w:bCs/>
                <w:sz w:val="21"/>
                <w:szCs w:val="21"/>
              </w:rPr>
            </w:pPr>
          </w:p>
        </w:tc>
        <w:tc>
          <w:tcPr>
            <w:tcW w:w="2736" w:type="dxa"/>
          </w:tcPr>
          <w:p w14:paraId="13627593" w14:textId="77777777" w:rsidR="008222DC" w:rsidRDefault="008222DC" w:rsidP="00025CED">
            <w:pPr>
              <w:rPr>
                <w:rFonts w:ascii="Times New Roman" w:hAnsi="Times New Roman" w:cs="Times New Roman"/>
                <w:b/>
                <w:bCs/>
                <w:sz w:val="21"/>
                <w:szCs w:val="21"/>
              </w:rPr>
            </w:pPr>
          </w:p>
        </w:tc>
      </w:tr>
      <w:tr w:rsidR="008222DC" w:rsidRPr="00527818" w14:paraId="505BA04E" w14:textId="77777777" w:rsidTr="00025CED">
        <w:tc>
          <w:tcPr>
            <w:tcW w:w="2736" w:type="dxa"/>
          </w:tcPr>
          <w:p w14:paraId="5216F869"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5644AD88" w14:textId="5AEC53E5"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-0.51529 </w:t>
            </w:r>
            <w:r>
              <w:rPr>
                <w:rFonts w:ascii="Times New Roman" w:hAnsi="Times New Roman" w:cs="Times New Roman"/>
                <w:sz w:val="21"/>
                <w:szCs w:val="21"/>
              </w:rPr>
              <w:t>(</w:t>
            </w:r>
            <w:r w:rsidRPr="006B1559">
              <w:rPr>
                <w:rFonts w:ascii="Times New Roman" w:hAnsi="Times New Roman" w:cs="Times New Roman"/>
                <w:sz w:val="21"/>
                <w:szCs w:val="21"/>
              </w:rPr>
              <w:t>0.46861</w:t>
            </w:r>
            <w:r>
              <w:rPr>
                <w:rFonts w:ascii="Times New Roman" w:hAnsi="Times New Roman" w:cs="Times New Roman"/>
                <w:sz w:val="21"/>
                <w:szCs w:val="21"/>
              </w:rPr>
              <w:t>) [p = 0.272]</w:t>
            </w:r>
          </w:p>
        </w:tc>
        <w:tc>
          <w:tcPr>
            <w:tcW w:w="2736" w:type="dxa"/>
          </w:tcPr>
          <w:p w14:paraId="23C22EFF" w14:textId="7F183D4D"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-0.387843 </w:t>
            </w:r>
            <w:r>
              <w:rPr>
                <w:rFonts w:ascii="Times New Roman" w:hAnsi="Times New Roman" w:cs="Times New Roman"/>
                <w:sz w:val="21"/>
                <w:szCs w:val="21"/>
              </w:rPr>
              <w:t>(</w:t>
            </w:r>
            <w:r w:rsidRPr="006B1559">
              <w:rPr>
                <w:rFonts w:ascii="Times New Roman" w:hAnsi="Times New Roman" w:cs="Times New Roman"/>
                <w:sz w:val="21"/>
                <w:szCs w:val="21"/>
              </w:rPr>
              <w:t>0.150963</w:t>
            </w:r>
            <w:r>
              <w:rPr>
                <w:rFonts w:ascii="Times New Roman" w:hAnsi="Times New Roman" w:cs="Times New Roman"/>
                <w:sz w:val="21"/>
                <w:szCs w:val="21"/>
              </w:rPr>
              <w:t>) [ p = 0.0103]</w:t>
            </w:r>
          </w:p>
        </w:tc>
        <w:tc>
          <w:tcPr>
            <w:tcW w:w="2736" w:type="dxa"/>
          </w:tcPr>
          <w:p w14:paraId="6B91B863" w14:textId="615A194F"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-0.093762 </w:t>
            </w:r>
            <w:r>
              <w:rPr>
                <w:rFonts w:ascii="Times New Roman" w:hAnsi="Times New Roman" w:cs="Times New Roman"/>
                <w:sz w:val="21"/>
                <w:szCs w:val="21"/>
              </w:rPr>
              <w:t>(</w:t>
            </w:r>
            <w:r w:rsidRPr="00C34099">
              <w:rPr>
                <w:rFonts w:ascii="Times New Roman" w:hAnsi="Times New Roman" w:cs="Times New Roman"/>
                <w:sz w:val="21"/>
                <w:szCs w:val="21"/>
              </w:rPr>
              <w:t>0.026861</w:t>
            </w:r>
            <w:r>
              <w:rPr>
                <w:rFonts w:ascii="Times New Roman" w:hAnsi="Times New Roman" w:cs="Times New Roman"/>
                <w:sz w:val="21"/>
                <w:szCs w:val="21"/>
              </w:rPr>
              <w:t xml:space="preserve">) [p = </w:t>
            </w:r>
            <w:r w:rsidRPr="00C34099">
              <w:rPr>
                <w:rFonts w:ascii="Times New Roman" w:hAnsi="Times New Roman" w:cs="Times New Roman"/>
                <w:sz w:val="21"/>
                <w:szCs w:val="21"/>
              </w:rPr>
              <w:t>0.000499</w:t>
            </w:r>
            <w:r>
              <w:rPr>
                <w:rFonts w:ascii="Times New Roman" w:hAnsi="Times New Roman" w:cs="Times New Roman"/>
                <w:sz w:val="21"/>
                <w:szCs w:val="21"/>
              </w:rPr>
              <w:t>]</w:t>
            </w:r>
          </w:p>
        </w:tc>
      </w:tr>
      <w:tr w:rsidR="008222DC" w:rsidRPr="00527818" w14:paraId="10776D20" w14:textId="77777777" w:rsidTr="00025CED">
        <w:tc>
          <w:tcPr>
            <w:tcW w:w="2736" w:type="dxa"/>
          </w:tcPr>
          <w:p w14:paraId="6621B137"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359885DD" w14:textId="0513AE22"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0.80128 </w:t>
            </w:r>
            <w:r>
              <w:rPr>
                <w:rFonts w:ascii="Times New Roman" w:hAnsi="Times New Roman" w:cs="Times New Roman"/>
                <w:sz w:val="21"/>
                <w:szCs w:val="21"/>
              </w:rPr>
              <w:t>(</w:t>
            </w:r>
            <w:r w:rsidRPr="006B1559">
              <w:rPr>
                <w:rFonts w:ascii="Times New Roman" w:hAnsi="Times New Roman" w:cs="Times New Roman"/>
                <w:sz w:val="21"/>
                <w:szCs w:val="21"/>
              </w:rPr>
              <w:t>0.73294</w:t>
            </w:r>
            <w:r>
              <w:rPr>
                <w:rFonts w:ascii="Times New Roman" w:hAnsi="Times New Roman" w:cs="Times New Roman"/>
                <w:sz w:val="21"/>
                <w:szCs w:val="21"/>
              </w:rPr>
              <w:t>) [p = 0.274]</w:t>
            </w:r>
          </w:p>
        </w:tc>
        <w:tc>
          <w:tcPr>
            <w:tcW w:w="2736" w:type="dxa"/>
          </w:tcPr>
          <w:p w14:paraId="375444EE" w14:textId="7405C453"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0.655492 </w:t>
            </w:r>
            <w:r>
              <w:rPr>
                <w:rFonts w:ascii="Times New Roman" w:hAnsi="Times New Roman" w:cs="Times New Roman"/>
                <w:sz w:val="21"/>
                <w:szCs w:val="21"/>
              </w:rPr>
              <w:t>(</w:t>
            </w:r>
            <w:r w:rsidRPr="006B1559">
              <w:rPr>
                <w:rFonts w:ascii="Times New Roman" w:hAnsi="Times New Roman" w:cs="Times New Roman"/>
                <w:sz w:val="21"/>
                <w:szCs w:val="21"/>
              </w:rPr>
              <w:t>0.222151</w:t>
            </w:r>
            <w:r>
              <w:rPr>
                <w:rFonts w:ascii="Times New Roman" w:hAnsi="Times New Roman" w:cs="Times New Roman"/>
                <w:sz w:val="21"/>
                <w:szCs w:val="21"/>
              </w:rPr>
              <w:t>) [p = 0.0032]</w:t>
            </w:r>
          </w:p>
        </w:tc>
        <w:tc>
          <w:tcPr>
            <w:tcW w:w="2736" w:type="dxa"/>
          </w:tcPr>
          <w:p w14:paraId="36E5298A" w14:textId="3742D40C"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0.108333 </w:t>
            </w:r>
            <w:r>
              <w:rPr>
                <w:rFonts w:ascii="Times New Roman" w:hAnsi="Times New Roman" w:cs="Times New Roman"/>
                <w:sz w:val="21"/>
                <w:szCs w:val="21"/>
              </w:rPr>
              <w:t>(</w:t>
            </w:r>
            <w:r w:rsidRPr="00C34099">
              <w:rPr>
                <w:rFonts w:ascii="Times New Roman" w:hAnsi="Times New Roman" w:cs="Times New Roman"/>
                <w:sz w:val="21"/>
                <w:szCs w:val="21"/>
              </w:rPr>
              <w:t>0.038644</w:t>
            </w:r>
            <w:r>
              <w:rPr>
                <w:rFonts w:ascii="Times New Roman" w:hAnsi="Times New Roman" w:cs="Times New Roman"/>
                <w:sz w:val="21"/>
                <w:szCs w:val="21"/>
              </w:rPr>
              <w:t>) [p = 0.005106]</w:t>
            </w:r>
          </w:p>
        </w:tc>
      </w:tr>
      <w:tr w:rsidR="008222DC" w:rsidRPr="00527818" w14:paraId="2AFD396A" w14:textId="77777777" w:rsidTr="00025CED">
        <w:tc>
          <w:tcPr>
            <w:tcW w:w="2736" w:type="dxa"/>
          </w:tcPr>
          <w:p w14:paraId="50A21DDF"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7660C528" w14:textId="637D63EB"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-0.20991 </w:t>
            </w:r>
            <w:r>
              <w:rPr>
                <w:rFonts w:ascii="Times New Roman" w:hAnsi="Times New Roman" w:cs="Times New Roman"/>
                <w:sz w:val="21"/>
                <w:szCs w:val="21"/>
              </w:rPr>
              <w:t>(</w:t>
            </w:r>
            <w:r w:rsidRPr="006B1559">
              <w:rPr>
                <w:rFonts w:ascii="Times New Roman" w:hAnsi="Times New Roman" w:cs="Times New Roman"/>
                <w:sz w:val="21"/>
                <w:szCs w:val="21"/>
              </w:rPr>
              <w:t>0.04303</w:t>
            </w:r>
            <w:r>
              <w:rPr>
                <w:rFonts w:ascii="Times New Roman" w:hAnsi="Times New Roman" w:cs="Times New Roman"/>
                <w:sz w:val="21"/>
                <w:szCs w:val="21"/>
              </w:rPr>
              <w:t>) [p = 0.0000012]</w:t>
            </w:r>
          </w:p>
        </w:tc>
        <w:tc>
          <w:tcPr>
            <w:tcW w:w="2736" w:type="dxa"/>
          </w:tcPr>
          <w:p w14:paraId="797884DE" w14:textId="1F8BEAF5"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-0.004252 </w:t>
            </w:r>
            <w:r>
              <w:rPr>
                <w:rFonts w:ascii="Times New Roman" w:hAnsi="Times New Roman" w:cs="Times New Roman"/>
                <w:sz w:val="21"/>
                <w:szCs w:val="21"/>
              </w:rPr>
              <w:t>(</w:t>
            </w:r>
            <w:r w:rsidRPr="00C34099">
              <w:rPr>
                <w:rFonts w:ascii="Times New Roman" w:hAnsi="Times New Roman" w:cs="Times New Roman"/>
                <w:sz w:val="21"/>
                <w:szCs w:val="21"/>
              </w:rPr>
              <w:t>0.011847</w:t>
            </w:r>
            <w:r>
              <w:rPr>
                <w:rFonts w:ascii="Times New Roman" w:hAnsi="Times New Roman" w:cs="Times New Roman"/>
                <w:sz w:val="21"/>
                <w:szCs w:val="21"/>
              </w:rPr>
              <w:t>) [p = 0.7197]</w:t>
            </w:r>
          </w:p>
        </w:tc>
        <w:tc>
          <w:tcPr>
            <w:tcW w:w="2736" w:type="dxa"/>
          </w:tcPr>
          <w:p w14:paraId="1F8E23B9" w14:textId="28383064"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-0.004973 </w:t>
            </w:r>
            <w:r>
              <w:rPr>
                <w:rFonts w:ascii="Times New Roman" w:hAnsi="Times New Roman" w:cs="Times New Roman"/>
                <w:sz w:val="21"/>
                <w:szCs w:val="21"/>
              </w:rPr>
              <w:t>(</w:t>
            </w:r>
            <w:r w:rsidRPr="00C34099">
              <w:rPr>
                <w:rFonts w:ascii="Times New Roman" w:hAnsi="Times New Roman" w:cs="Times New Roman"/>
                <w:sz w:val="21"/>
                <w:szCs w:val="21"/>
              </w:rPr>
              <w:t>0.001710</w:t>
            </w:r>
            <w:r>
              <w:rPr>
                <w:rFonts w:ascii="Times New Roman" w:hAnsi="Times New Roman" w:cs="Times New Roman"/>
                <w:sz w:val="21"/>
                <w:szCs w:val="21"/>
              </w:rPr>
              <w:t xml:space="preserve">) [p = </w:t>
            </w:r>
            <w:r w:rsidRPr="00C34099">
              <w:rPr>
                <w:rFonts w:ascii="Times New Roman" w:hAnsi="Times New Roman" w:cs="Times New Roman"/>
                <w:sz w:val="21"/>
                <w:szCs w:val="21"/>
              </w:rPr>
              <w:t>0.003676</w:t>
            </w:r>
            <w:r>
              <w:rPr>
                <w:rFonts w:ascii="Times New Roman" w:hAnsi="Times New Roman" w:cs="Times New Roman"/>
                <w:sz w:val="21"/>
                <w:szCs w:val="21"/>
              </w:rPr>
              <w:t>]</w:t>
            </w:r>
          </w:p>
        </w:tc>
      </w:tr>
      <w:tr w:rsidR="008222DC" w:rsidRPr="00527818" w14:paraId="43B44CE2" w14:textId="77777777" w:rsidTr="00025CED">
        <w:tc>
          <w:tcPr>
            <w:tcW w:w="2736" w:type="dxa"/>
          </w:tcPr>
          <w:p w14:paraId="4F905CBE"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7042B891" w14:textId="5F0C8613"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10.28749 </w:t>
            </w:r>
            <w:r>
              <w:rPr>
                <w:rFonts w:ascii="Times New Roman" w:hAnsi="Times New Roman" w:cs="Times New Roman"/>
                <w:sz w:val="21"/>
                <w:szCs w:val="21"/>
              </w:rPr>
              <w:t>(</w:t>
            </w:r>
            <w:r w:rsidRPr="006B1559">
              <w:rPr>
                <w:rFonts w:ascii="Times New Roman" w:hAnsi="Times New Roman" w:cs="Times New Roman"/>
                <w:sz w:val="21"/>
                <w:szCs w:val="21"/>
              </w:rPr>
              <w:t>0.56993</w:t>
            </w:r>
            <w:r>
              <w:rPr>
                <w:rFonts w:ascii="Times New Roman" w:hAnsi="Times New Roman" w:cs="Times New Roman"/>
                <w:sz w:val="21"/>
                <w:szCs w:val="21"/>
              </w:rPr>
              <w:t>) [p &lt; 0.00001]</w:t>
            </w:r>
          </w:p>
        </w:tc>
        <w:tc>
          <w:tcPr>
            <w:tcW w:w="2736" w:type="dxa"/>
          </w:tcPr>
          <w:p w14:paraId="4AAF80D2" w14:textId="7A810B86"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3.250264 </w:t>
            </w:r>
            <w:r>
              <w:rPr>
                <w:rFonts w:ascii="Times New Roman" w:hAnsi="Times New Roman" w:cs="Times New Roman"/>
                <w:sz w:val="21"/>
                <w:szCs w:val="21"/>
              </w:rPr>
              <w:t>(</w:t>
            </w:r>
            <w:r w:rsidRPr="00C34099">
              <w:rPr>
                <w:rFonts w:ascii="Times New Roman" w:hAnsi="Times New Roman" w:cs="Times New Roman"/>
                <w:sz w:val="21"/>
                <w:szCs w:val="21"/>
              </w:rPr>
              <w:t>0.175940</w:t>
            </w:r>
            <w:r>
              <w:rPr>
                <w:rFonts w:ascii="Times New Roman" w:hAnsi="Times New Roman" w:cs="Times New Roman"/>
                <w:sz w:val="21"/>
                <w:szCs w:val="21"/>
              </w:rPr>
              <w:t>) [p &lt; 0.00001]</w:t>
            </w:r>
          </w:p>
        </w:tc>
        <w:tc>
          <w:tcPr>
            <w:tcW w:w="2736" w:type="dxa"/>
          </w:tcPr>
          <w:p w14:paraId="49EDD294" w14:textId="19CD961F"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2.088884 </w:t>
            </w:r>
            <w:r>
              <w:rPr>
                <w:rFonts w:ascii="Times New Roman" w:hAnsi="Times New Roman" w:cs="Times New Roman"/>
                <w:sz w:val="21"/>
                <w:szCs w:val="21"/>
              </w:rPr>
              <w:t>(</w:t>
            </w:r>
            <w:r w:rsidRPr="00C34099">
              <w:rPr>
                <w:rFonts w:ascii="Times New Roman" w:hAnsi="Times New Roman" w:cs="Times New Roman"/>
                <w:sz w:val="21"/>
                <w:szCs w:val="21"/>
              </w:rPr>
              <w:t>0.031403</w:t>
            </w:r>
            <w:r>
              <w:rPr>
                <w:rFonts w:ascii="Times New Roman" w:hAnsi="Times New Roman" w:cs="Times New Roman"/>
                <w:sz w:val="21"/>
                <w:szCs w:val="21"/>
              </w:rPr>
              <w:t xml:space="preserve">) [p = </w:t>
            </w:r>
            <w:r w:rsidRPr="00C34099">
              <w:rPr>
                <w:rFonts w:ascii="Times New Roman" w:hAnsi="Times New Roman" w:cs="Times New Roman"/>
                <w:sz w:val="21"/>
                <w:szCs w:val="21"/>
              </w:rPr>
              <w:t>0.003676</w:t>
            </w:r>
            <w:r>
              <w:rPr>
                <w:rFonts w:ascii="Times New Roman" w:hAnsi="Times New Roman" w:cs="Times New Roman"/>
                <w:sz w:val="21"/>
                <w:szCs w:val="21"/>
              </w:rPr>
              <w:t>]</w:t>
            </w:r>
          </w:p>
        </w:tc>
      </w:tr>
      <w:tr w:rsidR="008222DC" w:rsidRPr="00527818" w14:paraId="7868DE64" w14:textId="77777777" w:rsidTr="00025CED">
        <w:tc>
          <w:tcPr>
            <w:tcW w:w="2736" w:type="dxa"/>
          </w:tcPr>
          <w:p w14:paraId="76F66120" w14:textId="77777777" w:rsidR="008222DC" w:rsidRPr="00527818" w:rsidRDefault="008222DC" w:rsidP="00025CED">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64F8FF76" w14:textId="77777777" w:rsidR="008222DC" w:rsidRPr="00527818" w:rsidRDefault="008222DC" w:rsidP="00025CED">
            <w:pPr>
              <w:rPr>
                <w:rFonts w:ascii="Times New Roman" w:hAnsi="Times New Roman" w:cs="Times New Roman"/>
                <w:sz w:val="21"/>
                <w:szCs w:val="21"/>
              </w:rPr>
            </w:pPr>
          </w:p>
        </w:tc>
        <w:tc>
          <w:tcPr>
            <w:tcW w:w="2736" w:type="dxa"/>
          </w:tcPr>
          <w:p w14:paraId="3F6D2EDB" w14:textId="77777777" w:rsidR="008222DC" w:rsidRPr="00527818" w:rsidRDefault="008222DC" w:rsidP="00025CED">
            <w:pPr>
              <w:rPr>
                <w:rFonts w:ascii="Times New Roman" w:hAnsi="Times New Roman" w:cs="Times New Roman"/>
                <w:sz w:val="21"/>
                <w:szCs w:val="21"/>
              </w:rPr>
            </w:pPr>
          </w:p>
        </w:tc>
        <w:tc>
          <w:tcPr>
            <w:tcW w:w="2736" w:type="dxa"/>
          </w:tcPr>
          <w:p w14:paraId="5AAB4AFE" w14:textId="77777777" w:rsidR="008222DC" w:rsidRPr="00527818" w:rsidRDefault="008222DC" w:rsidP="00025CED">
            <w:pPr>
              <w:rPr>
                <w:rFonts w:ascii="Times New Roman" w:hAnsi="Times New Roman" w:cs="Times New Roman"/>
                <w:sz w:val="21"/>
                <w:szCs w:val="21"/>
              </w:rPr>
            </w:pPr>
          </w:p>
        </w:tc>
      </w:tr>
      <w:tr w:rsidR="008222DC" w:rsidRPr="00527818" w14:paraId="6673FD06" w14:textId="77777777" w:rsidTr="00025CED">
        <w:tc>
          <w:tcPr>
            <w:tcW w:w="2736" w:type="dxa"/>
          </w:tcPr>
          <w:p w14:paraId="6A28A6A6"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348E25F7" w14:textId="7A86CDED"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19.66 </w:t>
            </w:r>
            <w:r>
              <w:rPr>
                <w:rFonts w:ascii="Times New Roman" w:hAnsi="Times New Roman" w:cs="Times New Roman"/>
                <w:sz w:val="21"/>
                <w:szCs w:val="21"/>
              </w:rPr>
              <w:t>(</w:t>
            </w:r>
            <w:r w:rsidRPr="006B1559">
              <w:rPr>
                <w:rFonts w:ascii="Times New Roman" w:hAnsi="Times New Roman" w:cs="Times New Roman"/>
                <w:sz w:val="21"/>
                <w:szCs w:val="21"/>
              </w:rPr>
              <w:t>4.434</w:t>
            </w:r>
            <w:r>
              <w:rPr>
                <w:rFonts w:ascii="Times New Roman" w:hAnsi="Times New Roman" w:cs="Times New Roman"/>
                <w:sz w:val="21"/>
                <w:szCs w:val="21"/>
              </w:rPr>
              <w:t>)</w:t>
            </w:r>
          </w:p>
        </w:tc>
        <w:tc>
          <w:tcPr>
            <w:tcW w:w="2736" w:type="dxa"/>
          </w:tcPr>
          <w:p w14:paraId="4C5351A4" w14:textId="0A8B0242"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1.5678 </w:t>
            </w:r>
            <w:r>
              <w:rPr>
                <w:rFonts w:ascii="Times New Roman" w:hAnsi="Times New Roman" w:cs="Times New Roman"/>
                <w:sz w:val="21"/>
                <w:szCs w:val="21"/>
              </w:rPr>
              <w:t>(</w:t>
            </w:r>
            <w:r w:rsidRPr="00C34099">
              <w:rPr>
                <w:rFonts w:ascii="Times New Roman" w:hAnsi="Times New Roman" w:cs="Times New Roman"/>
                <w:sz w:val="21"/>
                <w:szCs w:val="21"/>
              </w:rPr>
              <w:t>1.2521</w:t>
            </w:r>
            <w:r>
              <w:rPr>
                <w:rFonts w:ascii="Times New Roman" w:hAnsi="Times New Roman" w:cs="Times New Roman"/>
                <w:sz w:val="21"/>
                <w:szCs w:val="21"/>
              </w:rPr>
              <w:t>)</w:t>
            </w:r>
          </w:p>
        </w:tc>
        <w:tc>
          <w:tcPr>
            <w:tcW w:w="2736" w:type="dxa"/>
          </w:tcPr>
          <w:p w14:paraId="336FE369" w14:textId="4CD069DD"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0.073556 </w:t>
            </w:r>
            <w:r>
              <w:rPr>
                <w:rFonts w:ascii="Times New Roman" w:hAnsi="Times New Roman" w:cs="Times New Roman"/>
                <w:sz w:val="21"/>
                <w:szCs w:val="21"/>
              </w:rPr>
              <w:t>(</w:t>
            </w:r>
            <w:r w:rsidRPr="00C34099">
              <w:rPr>
                <w:rFonts w:ascii="Times New Roman" w:hAnsi="Times New Roman" w:cs="Times New Roman"/>
                <w:sz w:val="21"/>
                <w:szCs w:val="21"/>
              </w:rPr>
              <w:t>0.27121</w:t>
            </w:r>
            <w:r>
              <w:rPr>
                <w:rFonts w:ascii="Times New Roman" w:hAnsi="Times New Roman" w:cs="Times New Roman"/>
                <w:sz w:val="21"/>
                <w:szCs w:val="21"/>
              </w:rPr>
              <w:t>)</w:t>
            </w:r>
          </w:p>
        </w:tc>
      </w:tr>
      <w:tr w:rsidR="008222DC" w:rsidRPr="00527818" w14:paraId="02875F3C" w14:textId="77777777" w:rsidTr="00025CED">
        <w:tc>
          <w:tcPr>
            <w:tcW w:w="2736" w:type="dxa"/>
          </w:tcPr>
          <w:p w14:paraId="0ABEACC5" w14:textId="77777777" w:rsidR="008222DC" w:rsidRPr="00527818" w:rsidRDefault="008222DC"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4FF6B005" w14:textId="12E3BC56"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1.47 </w:t>
            </w:r>
            <w:r>
              <w:rPr>
                <w:rFonts w:ascii="Times New Roman" w:hAnsi="Times New Roman" w:cs="Times New Roman"/>
                <w:sz w:val="21"/>
                <w:szCs w:val="21"/>
              </w:rPr>
              <w:t>(</w:t>
            </w:r>
            <w:r w:rsidRPr="006B1559">
              <w:rPr>
                <w:rFonts w:ascii="Times New Roman" w:hAnsi="Times New Roman" w:cs="Times New Roman"/>
                <w:sz w:val="21"/>
                <w:szCs w:val="21"/>
              </w:rPr>
              <w:t>1.212</w:t>
            </w:r>
            <w:r>
              <w:rPr>
                <w:rFonts w:ascii="Times New Roman" w:hAnsi="Times New Roman" w:cs="Times New Roman"/>
                <w:sz w:val="21"/>
                <w:szCs w:val="21"/>
              </w:rPr>
              <w:t>)</w:t>
            </w:r>
          </w:p>
        </w:tc>
        <w:tc>
          <w:tcPr>
            <w:tcW w:w="2736" w:type="dxa"/>
          </w:tcPr>
          <w:p w14:paraId="45CBA155" w14:textId="11E24564"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0.1299 </w:t>
            </w:r>
            <w:r>
              <w:rPr>
                <w:rFonts w:ascii="Times New Roman" w:hAnsi="Times New Roman" w:cs="Times New Roman"/>
                <w:sz w:val="21"/>
                <w:szCs w:val="21"/>
              </w:rPr>
              <w:t>(</w:t>
            </w:r>
            <w:r w:rsidRPr="00C34099">
              <w:rPr>
                <w:rFonts w:ascii="Times New Roman" w:hAnsi="Times New Roman" w:cs="Times New Roman"/>
                <w:sz w:val="21"/>
                <w:szCs w:val="21"/>
              </w:rPr>
              <w:t>0.3604</w:t>
            </w:r>
            <w:r>
              <w:rPr>
                <w:rFonts w:ascii="Times New Roman" w:hAnsi="Times New Roman" w:cs="Times New Roman"/>
                <w:sz w:val="21"/>
                <w:szCs w:val="21"/>
              </w:rPr>
              <w:t>)</w:t>
            </w:r>
          </w:p>
        </w:tc>
        <w:tc>
          <w:tcPr>
            <w:tcW w:w="2736" w:type="dxa"/>
          </w:tcPr>
          <w:p w14:paraId="2FF91AD6" w14:textId="727A2750"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0.004757 </w:t>
            </w:r>
            <w:r>
              <w:rPr>
                <w:rFonts w:ascii="Times New Roman" w:hAnsi="Times New Roman" w:cs="Times New Roman"/>
                <w:sz w:val="21"/>
                <w:szCs w:val="21"/>
              </w:rPr>
              <w:t>(</w:t>
            </w:r>
            <w:r w:rsidRPr="00C34099">
              <w:rPr>
                <w:rFonts w:ascii="Times New Roman" w:hAnsi="Times New Roman" w:cs="Times New Roman"/>
                <w:sz w:val="21"/>
                <w:szCs w:val="21"/>
              </w:rPr>
              <w:t>0.06897</w:t>
            </w:r>
            <w:r>
              <w:rPr>
                <w:rFonts w:ascii="Times New Roman" w:hAnsi="Times New Roman" w:cs="Times New Roman"/>
                <w:sz w:val="21"/>
                <w:szCs w:val="21"/>
              </w:rPr>
              <w:t>)</w:t>
            </w:r>
          </w:p>
        </w:tc>
      </w:tr>
      <w:tr w:rsidR="008222DC" w:rsidRPr="00527818" w14:paraId="04EAA032" w14:textId="77777777" w:rsidTr="00025CED">
        <w:tc>
          <w:tcPr>
            <w:tcW w:w="2736" w:type="dxa"/>
          </w:tcPr>
          <w:p w14:paraId="1E5D2BF5"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Residual variance</w:t>
            </w:r>
          </w:p>
        </w:tc>
        <w:tc>
          <w:tcPr>
            <w:tcW w:w="2736" w:type="dxa"/>
          </w:tcPr>
          <w:p w14:paraId="776C2175" w14:textId="0BC5BF8B"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79.84 </w:t>
            </w:r>
            <w:r>
              <w:rPr>
                <w:rFonts w:ascii="Times New Roman" w:hAnsi="Times New Roman" w:cs="Times New Roman"/>
                <w:sz w:val="21"/>
                <w:szCs w:val="21"/>
              </w:rPr>
              <w:t>(8</w:t>
            </w:r>
            <w:r w:rsidRPr="006B1559">
              <w:rPr>
                <w:rFonts w:ascii="Times New Roman" w:hAnsi="Times New Roman" w:cs="Times New Roman"/>
                <w:sz w:val="21"/>
                <w:szCs w:val="21"/>
              </w:rPr>
              <w:t>.936</w:t>
            </w:r>
            <w:r>
              <w:rPr>
                <w:rFonts w:ascii="Times New Roman" w:hAnsi="Times New Roman" w:cs="Times New Roman"/>
                <w:sz w:val="21"/>
                <w:szCs w:val="21"/>
              </w:rPr>
              <w:t>)</w:t>
            </w:r>
          </w:p>
        </w:tc>
        <w:tc>
          <w:tcPr>
            <w:tcW w:w="2736" w:type="dxa"/>
          </w:tcPr>
          <w:p w14:paraId="0A4C72FA" w14:textId="663707FE"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5.3290 </w:t>
            </w:r>
            <w:r>
              <w:rPr>
                <w:rFonts w:ascii="Times New Roman" w:hAnsi="Times New Roman" w:cs="Times New Roman"/>
                <w:sz w:val="21"/>
                <w:szCs w:val="21"/>
              </w:rPr>
              <w:t>(</w:t>
            </w:r>
            <w:r w:rsidRPr="00C34099">
              <w:rPr>
                <w:rFonts w:ascii="Times New Roman" w:hAnsi="Times New Roman" w:cs="Times New Roman"/>
                <w:sz w:val="21"/>
                <w:szCs w:val="21"/>
              </w:rPr>
              <w:t>2.3085</w:t>
            </w:r>
            <w:r>
              <w:rPr>
                <w:rFonts w:ascii="Times New Roman" w:hAnsi="Times New Roman" w:cs="Times New Roman"/>
                <w:sz w:val="21"/>
                <w:szCs w:val="21"/>
              </w:rPr>
              <w:t>)</w:t>
            </w:r>
          </w:p>
        </w:tc>
        <w:tc>
          <w:tcPr>
            <w:tcW w:w="2736" w:type="dxa"/>
          </w:tcPr>
          <w:p w14:paraId="31E3A2D5" w14:textId="534314B5"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0.081484 </w:t>
            </w:r>
            <w:r>
              <w:rPr>
                <w:rFonts w:ascii="Times New Roman" w:hAnsi="Times New Roman" w:cs="Times New Roman"/>
                <w:sz w:val="21"/>
                <w:szCs w:val="21"/>
              </w:rPr>
              <w:t>(</w:t>
            </w:r>
            <w:r w:rsidRPr="00C34099">
              <w:rPr>
                <w:rFonts w:ascii="Times New Roman" w:hAnsi="Times New Roman" w:cs="Times New Roman"/>
                <w:sz w:val="21"/>
                <w:szCs w:val="21"/>
              </w:rPr>
              <w:t>0.28545</w:t>
            </w:r>
            <w:r>
              <w:rPr>
                <w:rFonts w:ascii="Times New Roman" w:hAnsi="Times New Roman" w:cs="Times New Roman"/>
                <w:sz w:val="21"/>
                <w:szCs w:val="21"/>
              </w:rPr>
              <w:t>)</w:t>
            </w:r>
          </w:p>
        </w:tc>
      </w:tr>
    </w:tbl>
    <w:p w14:paraId="3ECCF7FD" w14:textId="660103BD" w:rsidR="008D47C8" w:rsidRDefault="008D47C8" w:rsidP="00773204">
      <w:pPr>
        <w:rPr>
          <w:rFonts w:ascii="Times New Roman" w:hAnsi="Times New Roman" w:cs="Times New Roman"/>
          <w:sz w:val="21"/>
          <w:szCs w:val="21"/>
        </w:rPr>
      </w:pPr>
      <w:r>
        <w:rPr>
          <w:rFonts w:ascii="Times New Roman" w:hAnsi="Times New Roman" w:cs="Times New Roman"/>
          <w:b/>
          <w:bCs/>
          <w:sz w:val="21"/>
          <w:szCs w:val="21"/>
        </w:rPr>
        <w:t>Table S3</w:t>
      </w:r>
      <w:r w:rsidR="007E27BA">
        <w:rPr>
          <w:rFonts w:ascii="Times New Roman" w:hAnsi="Times New Roman" w:cs="Times New Roman"/>
          <w:b/>
          <w:bCs/>
          <w:sz w:val="21"/>
          <w:szCs w:val="21"/>
        </w:rPr>
        <w:t>: Multilevel random intercepts models for decisions</w:t>
      </w:r>
      <w:r w:rsidR="00FA0439">
        <w:rPr>
          <w:rFonts w:ascii="Times New Roman" w:hAnsi="Times New Roman" w:cs="Times New Roman"/>
          <w:b/>
          <w:bCs/>
          <w:sz w:val="21"/>
          <w:szCs w:val="21"/>
        </w:rPr>
        <w:t xml:space="preserve"> times</w:t>
      </w:r>
      <w:r w:rsidR="007E27BA">
        <w:rPr>
          <w:rFonts w:ascii="Times New Roman" w:hAnsi="Times New Roman" w:cs="Times New Roman"/>
          <w:b/>
          <w:bCs/>
          <w:sz w:val="21"/>
          <w:szCs w:val="21"/>
        </w:rPr>
        <w:t xml:space="preserve"> in </w:t>
      </w:r>
      <w:r w:rsidR="006B1559">
        <w:rPr>
          <w:rFonts w:ascii="Times New Roman" w:hAnsi="Times New Roman" w:cs="Times New Roman"/>
          <w:b/>
          <w:bCs/>
          <w:sz w:val="21"/>
          <w:szCs w:val="21"/>
        </w:rPr>
        <w:t>non-</w:t>
      </w:r>
      <w:r w:rsidR="007E27BA">
        <w:rPr>
          <w:rFonts w:ascii="Times New Roman" w:hAnsi="Times New Roman" w:cs="Times New Roman"/>
          <w:b/>
          <w:bCs/>
          <w:sz w:val="21"/>
          <w:szCs w:val="21"/>
        </w:rPr>
        <w:t xml:space="preserve">cooperative environments. </w:t>
      </w:r>
      <w:r w:rsidR="007E27BA">
        <w:rPr>
          <w:rFonts w:ascii="Times New Roman" w:hAnsi="Times New Roman" w:cs="Times New Roman"/>
          <w:sz w:val="21"/>
          <w:szCs w:val="21"/>
        </w:rPr>
        <w:t>Standard errors for fixed effects and standard deviations for random effects are shown in parentheses. P-values are shown in square brackets.</w:t>
      </w:r>
    </w:p>
    <w:p w14:paraId="681C65A8" w14:textId="77777777" w:rsidR="00D20879" w:rsidRDefault="00D20879" w:rsidP="00773204">
      <w:pPr>
        <w:rPr>
          <w:rFonts w:ascii="Times New Roman" w:hAnsi="Times New Roman" w:cs="Times New Roman"/>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D20879" w14:paraId="34EBBA19" w14:textId="77777777" w:rsidTr="00025CED">
        <w:tc>
          <w:tcPr>
            <w:tcW w:w="2736" w:type="dxa"/>
          </w:tcPr>
          <w:p w14:paraId="1ED9F568" w14:textId="77777777" w:rsidR="00D20879" w:rsidRDefault="00D20879" w:rsidP="00025CED">
            <w:pPr>
              <w:rPr>
                <w:rFonts w:ascii="Times New Roman" w:hAnsi="Times New Roman" w:cs="Times New Roman"/>
                <w:b/>
                <w:bCs/>
                <w:sz w:val="21"/>
                <w:szCs w:val="21"/>
              </w:rPr>
            </w:pPr>
          </w:p>
        </w:tc>
        <w:tc>
          <w:tcPr>
            <w:tcW w:w="2736" w:type="dxa"/>
          </w:tcPr>
          <w:p w14:paraId="2AA86023" w14:textId="77777777" w:rsidR="00D20879" w:rsidRDefault="00D20879" w:rsidP="00025CED">
            <w:pPr>
              <w:rPr>
                <w:rFonts w:ascii="Times New Roman" w:hAnsi="Times New Roman" w:cs="Times New Roman"/>
                <w:b/>
                <w:bCs/>
                <w:sz w:val="21"/>
                <w:szCs w:val="21"/>
              </w:rPr>
            </w:pPr>
            <w:r>
              <w:rPr>
                <w:rFonts w:ascii="Times New Roman" w:hAnsi="Times New Roman" w:cs="Times New Roman"/>
                <w:b/>
                <w:bCs/>
                <w:sz w:val="21"/>
                <w:szCs w:val="21"/>
              </w:rPr>
              <w:t xml:space="preserve">Experiment A </w:t>
            </w:r>
          </w:p>
        </w:tc>
        <w:tc>
          <w:tcPr>
            <w:tcW w:w="2736" w:type="dxa"/>
          </w:tcPr>
          <w:p w14:paraId="187CF1E3" w14:textId="77777777" w:rsidR="00D20879" w:rsidRDefault="00D20879" w:rsidP="00025CED">
            <w:pPr>
              <w:rPr>
                <w:rFonts w:ascii="Times New Roman" w:hAnsi="Times New Roman" w:cs="Times New Roman"/>
                <w:b/>
                <w:bCs/>
                <w:sz w:val="21"/>
                <w:szCs w:val="21"/>
              </w:rPr>
            </w:pPr>
            <w:r>
              <w:rPr>
                <w:rFonts w:ascii="Times New Roman" w:hAnsi="Times New Roman" w:cs="Times New Roman"/>
                <w:b/>
                <w:bCs/>
                <w:sz w:val="21"/>
                <w:szCs w:val="21"/>
              </w:rPr>
              <w:t>Experiment B, TP-</w:t>
            </w:r>
          </w:p>
        </w:tc>
        <w:tc>
          <w:tcPr>
            <w:tcW w:w="2736" w:type="dxa"/>
          </w:tcPr>
          <w:p w14:paraId="0C585CC5" w14:textId="77777777" w:rsidR="00D20879" w:rsidRDefault="00D20879" w:rsidP="00025CED">
            <w:pPr>
              <w:rPr>
                <w:rFonts w:ascii="Times New Roman" w:hAnsi="Times New Roman" w:cs="Times New Roman"/>
                <w:b/>
                <w:bCs/>
                <w:sz w:val="21"/>
                <w:szCs w:val="21"/>
              </w:rPr>
            </w:pPr>
            <w:r>
              <w:rPr>
                <w:rFonts w:ascii="Times New Roman" w:hAnsi="Times New Roman" w:cs="Times New Roman"/>
                <w:b/>
                <w:bCs/>
                <w:sz w:val="21"/>
                <w:szCs w:val="21"/>
              </w:rPr>
              <w:t>Experiment B, TP+</w:t>
            </w:r>
          </w:p>
        </w:tc>
      </w:tr>
      <w:tr w:rsidR="00FA0439" w14:paraId="597144E6" w14:textId="77777777" w:rsidTr="00025CED">
        <w:tc>
          <w:tcPr>
            <w:tcW w:w="2736" w:type="dxa"/>
          </w:tcPr>
          <w:p w14:paraId="524F2454" w14:textId="77777777" w:rsidR="00FA0439" w:rsidRPr="009D5161" w:rsidRDefault="00FA0439"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41317CCA" w14:textId="60A38D4B" w:rsidR="00FA0439" w:rsidRPr="009D5161" w:rsidRDefault="00FA0439" w:rsidP="00025CED">
            <w:pPr>
              <w:rPr>
                <w:rFonts w:ascii="Times New Roman" w:hAnsi="Times New Roman" w:cs="Times New Roman"/>
                <w:sz w:val="21"/>
                <w:szCs w:val="21"/>
              </w:rPr>
            </w:pPr>
            <w:r>
              <w:rPr>
                <w:rFonts w:ascii="Times New Roman" w:hAnsi="Times New Roman" w:cs="Times New Roman"/>
                <w:sz w:val="21"/>
                <w:szCs w:val="21"/>
              </w:rPr>
              <w:t>6860</w:t>
            </w:r>
          </w:p>
        </w:tc>
        <w:tc>
          <w:tcPr>
            <w:tcW w:w="2736" w:type="dxa"/>
          </w:tcPr>
          <w:p w14:paraId="228D15CB" w14:textId="78844840" w:rsidR="00FA0439" w:rsidRPr="009D5161" w:rsidRDefault="00FA0439" w:rsidP="00025CED">
            <w:pPr>
              <w:rPr>
                <w:rFonts w:ascii="Times New Roman" w:hAnsi="Times New Roman" w:cs="Times New Roman"/>
                <w:sz w:val="21"/>
                <w:szCs w:val="21"/>
              </w:rPr>
            </w:pPr>
            <w:r>
              <w:rPr>
                <w:rFonts w:ascii="Times New Roman" w:hAnsi="Times New Roman" w:cs="Times New Roman"/>
                <w:sz w:val="21"/>
                <w:szCs w:val="21"/>
              </w:rPr>
              <w:t>3438</w:t>
            </w:r>
          </w:p>
        </w:tc>
        <w:tc>
          <w:tcPr>
            <w:tcW w:w="2736" w:type="dxa"/>
          </w:tcPr>
          <w:p w14:paraId="1989E05E" w14:textId="35A37A4A" w:rsidR="00FA0439" w:rsidRPr="009D5161" w:rsidRDefault="006D6228" w:rsidP="00025CED">
            <w:pPr>
              <w:rPr>
                <w:rFonts w:ascii="Times New Roman" w:hAnsi="Times New Roman" w:cs="Times New Roman"/>
                <w:sz w:val="21"/>
                <w:szCs w:val="21"/>
              </w:rPr>
            </w:pPr>
            <w:r>
              <w:rPr>
                <w:rFonts w:ascii="Times New Roman" w:hAnsi="Times New Roman" w:cs="Times New Roman"/>
                <w:sz w:val="21"/>
                <w:szCs w:val="21"/>
              </w:rPr>
              <w:t>2800</w:t>
            </w:r>
          </w:p>
        </w:tc>
      </w:tr>
      <w:tr w:rsidR="00FA0439" w14:paraId="21D82027" w14:textId="77777777" w:rsidTr="00025CED">
        <w:tc>
          <w:tcPr>
            <w:tcW w:w="2736" w:type="dxa"/>
          </w:tcPr>
          <w:p w14:paraId="696D01B8" w14:textId="77777777" w:rsidR="00FA0439" w:rsidRDefault="00FA0439"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15E7EBB4" w14:textId="77777777" w:rsidR="00FA0439" w:rsidRDefault="00FA0439" w:rsidP="00025CED">
            <w:pPr>
              <w:rPr>
                <w:rFonts w:ascii="Times New Roman" w:hAnsi="Times New Roman" w:cs="Times New Roman"/>
                <w:b/>
                <w:bCs/>
                <w:sz w:val="21"/>
                <w:szCs w:val="21"/>
              </w:rPr>
            </w:pPr>
          </w:p>
        </w:tc>
        <w:tc>
          <w:tcPr>
            <w:tcW w:w="2736" w:type="dxa"/>
          </w:tcPr>
          <w:p w14:paraId="7D4A1587" w14:textId="77777777" w:rsidR="00FA0439" w:rsidRDefault="00FA0439" w:rsidP="00025CED">
            <w:pPr>
              <w:rPr>
                <w:rFonts w:ascii="Times New Roman" w:hAnsi="Times New Roman" w:cs="Times New Roman"/>
                <w:b/>
                <w:bCs/>
                <w:sz w:val="21"/>
                <w:szCs w:val="21"/>
              </w:rPr>
            </w:pPr>
          </w:p>
        </w:tc>
        <w:tc>
          <w:tcPr>
            <w:tcW w:w="2736" w:type="dxa"/>
          </w:tcPr>
          <w:p w14:paraId="1E28E4A4" w14:textId="77777777" w:rsidR="00FA0439" w:rsidRDefault="00FA0439" w:rsidP="00025CED">
            <w:pPr>
              <w:rPr>
                <w:rFonts w:ascii="Times New Roman" w:hAnsi="Times New Roman" w:cs="Times New Roman"/>
                <w:b/>
                <w:bCs/>
                <w:sz w:val="21"/>
                <w:szCs w:val="21"/>
              </w:rPr>
            </w:pPr>
          </w:p>
        </w:tc>
      </w:tr>
      <w:tr w:rsidR="00FA0439" w:rsidRPr="00527818" w14:paraId="013F7880" w14:textId="77777777" w:rsidTr="00025CED">
        <w:tc>
          <w:tcPr>
            <w:tcW w:w="2736" w:type="dxa"/>
          </w:tcPr>
          <w:p w14:paraId="7B5630F6"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34A1416F" w14:textId="0B2EF4E2"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0.27807 </w:t>
            </w:r>
            <w:r>
              <w:rPr>
                <w:rFonts w:ascii="Times New Roman" w:hAnsi="Times New Roman" w:cs="Times New Roman"/>
                <w:sz w:val="21"/>
                <w:szCs w:val="21"/>
              </w:rPr>
              <w:t>(</w:t>
            </w:r>
            <w:r w:rsidRPr="00FA0439">
              <w:rPr>
                <w:rFonts w:ascii="Times New Roman" w:hAnsi="Times New Roman" w:cs="Times New Roman"/>
                <w:sz w:val="21"/>
                <w:szCs w:val="21"/>
              </w:rPr>
              <w:t>0.2993</w:t>
            </w:r>
            <w:r>
              <w:rPr>
                <w:rFonts w:ascii="Times New Roman" w:hAnsi="Times New Roman" w:cs="Times New Roman"/>
                <w:sz w:val="21"/>
                <w:szCs w:val="21"/>
              </w:rPr>
              <w:t>) [p = .353]</w:t>
            </w:r>
          </w:p>
        </w:tc>
        <w:tc>
          <w:tcPr>
            <w:tcW w:w="2736" w:type="dxa"/>
          </w:tcPr>
          <w:p w14:paraId="295800BD" w14:textId="7762A22C"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-0.225411</w:t>
            </w:r>
            <w:r>
              <w:rPr>
                <w:rFonts w:ascii="Times New Roman" w:hAnsi="Times New Roman" w:cs="Times New Roman"/>
                <w:sz w:val="21"/>
                <w:szCs w:val="21"/>
              </w:rPr>
              <w:t xml:space="preserve"> (</w:t>
            </w:r>
            <w:r w:rsidRPr="00FA0439">
              <w:rPr>
                <w:rFonts w:ascii="Times New Roman" w:hAnsi="Times New Roman" w:cs="Times New Roman"/>
                <w:sz w:val="21"/>
                <w:szCs w:val="21"/>
              </w:rPr>
              <w:t>0.117005</w:t>
            </w:r>
            <w:r>
              <w:rPr>
                <w:rFonts w:ascii="Times New Roman" w:hAnsi="Times New Roman" w:cs="Times New Roman"/>
                <w:sz w:val="21"/>
                <w:szCs w:val="21"/>
              </w:rPr>
              <w:t xml:space="preserve">) [p = </w:t>
            </w:r>
            <w:r w:rsidRPr="00FA0439">
              <w:rPr>
                <w:rFonts w:ascii="Times New Roman" w:hAnsi="Times New Roman" w:cs="Times New Roman"/>
                <w:sz w:val="21"/>
                <w:szCs w:val="21"/>
              </w:rPr>
              <w:t>0.0542</w:t>
            </w:r>
            <w:r>
              <w:rPr>
                <w:rFonts w:ascii="Times New Roman" w:hAnsi="Times New Roman" w:cs="Times New Roman"/>
                <w:sz w:val="21"/>
                <w:szCs w:val="21"/>
              </w:rPr>
              <w:t>]</w:t>
            </w:r>
          </w:p>
        </w:tc>
        <w:tc>
          <w:tcPr>
            <w:tcW w:w="2736" w:type="dxa"/>
          </w:tcPr>
          <w:p w14:paraId="30211C17" w14:textId="52C452ED"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-0.0131252 </w:t>
            </w:r>
            <w:r>
              <w:rPr>
                <w:rFonts w:ascii="Times New Roman" w:hAnsi="Times New Roman" w:cs="Times New Roman"/>
                <w:sz w:val="21"/>
                <w:szCs w:val="21"/>
              </w:rPr>
              <w:t>(</w:t>
            </w:r>
            <w:r w:rsidRPr="00FA0439">
              <w:rPr>
                <w:rFonts w:ascii="Times New Roman" w:hAnsi="Times New Roman" w:cs="Times New Roman"/>
                <w:sz w:val="21"/>
                <w:szCs w:val="21"/>
              </w:rPr>
              <w:t>0.0052099</w:t>
            </w:r>
            <w:r>
              <w:rPr>
                <w:rFonts w:ascii="Times New Roman" w:hAnsi="Times New Roman" w:cs="Times New Roman"/>
                <w:sz w:val="21"/>
                <w:szCs w:val="21"/>
              </w:rPr>
              <w:t xml:space="preserve">) [p = </w:t>
            </w:r>
            <w:r w:rsidRPr="00FA0439">
              <w:rPr>
                <w:rFonts w:ascii="Times New Roman" w:hAnsi="Times New Roman" w:cs="Times New Roman"/>
                <w:sz w:val="21"/>
                <w:szCs w:val="21"/>
              </w:rPr>
              <w:t>0.011852</w:t>
            </w:r>
            <w:r>
              <w:rPr>
                <w:rFonts w:ascii="Times New Roman" w:hAnsi="Times New Roman" w:cs="Times New Roman"/>
                <w:sz w:val="21"/>
                <w:szCs w:val="21"/>
              </w:rPr>
              <w:t>]</w:t>
            </w:r>
          </w:p>
        </w:tc>
      </w:tr>
      <w:tr w:rsidR="00FA0439" w:rsidRPr="00527818" w14:paraId="0F0D4832" w14:textId="77777777" w:rsidTr="00025CED">
        <w:tc>
          <w:tcPr>
            <w:tcW w:w="2736" w:type="dxa"/>
          </w:tcPr>
          <w:p w14:paraId="7AFE6751"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0CCE7DB3" w14:textId="5AC0126B"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2.28317 </w:t>
            </w:r>
            <w:r>
              <w:rPr>
                <w:rFonts w:ascii="Times New Roman" w:hAnsi="Times New Roman" w:cs="Times New Roman"/>
                <w:sz w:val="21"/>
                <w:szCs w:val="21"/>
              </w:rPr>
              <w:t>(</w:t>
            </w:r>
            <w:r w:rsidRPr="00FA0439">
              <w:rPr>
                <w:rFonts w:ascii="Times New Roman" w:hAnsi="Times New Roman" w:cs="Times New Roman"/>
                <w:sz w:val="21"/>
                <w:szCs w:val="21"/>
              </w:rPr>
              <w:t>0.56877</w:t>
            </w:r>
            <w:r>
              <w:rPr>
                <w:rFonts w:ascii="Times New Roman" w:hAnsi="Times New Roman" w:cs="Times New Roman"/>
                <w:sz w:val="21"/>
                <w:szCs w:val="21"/>
              </w:rPr>
              <w:t>)</w:t>
            </w:r>
            <w:r w:rsidRPr="00FA043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FA0439">
              <w:rPr>
                <w:rFonts w:ascii="Times New Roman" w:hAnsi="Times New Roman" w:cs="Times New Roman"/>
                <w:sz w:val="21"/>
                <w:szCs w:val="21"/>
              </w:rPr>
              <w:t>0.00006032274985</w:t>
            </w:r>
            <w:r>
              <w:rPr>
                <w:rFonts w:ascii="Times New Roman" w:hAnsi="Times New Roman" w:cs="Times New Roman"/>
                <w:sz w:val="21"/>
                <w:szCs w:val="21"/>
              </w:rPr>
              <w:t>]</w:t>
            </w:r>
          </w:p>
        </w:tc>
        <w:tc>
          <w:tcPr>
            <w:tcW w:w="2736" w:type="dxa"/>
          </w:tcPr>
          <w:p w14:paraId="68B8F0DA" w14:textId="5A9C2FD0"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0.249510 </w:t>
            </w:r>
            <w:r>
              <w:rPr>
                <w:rFonts w:ascii="Times New Roman" w:hAnsi="Times New Roman" w:cs="Times New Roman"/>
                <w:sz w:val="21"/>
                <w:szCs w:val="21"/>
              </w:rPr>
              <w:t>(</w:t>
            </w:r>
            <w:r w:rsidRPr="00FA0439">
              <w:rPr>
                <w:rFonts w:ascii="Times New Roman" w:hAnsi="Times New Roman" w:cs="Times New Roman"/>
                <w:sz w:val="21"/>
                <w:szCs w:val="21"/>
              </w:rPr>
              <w:t>0.166875</w:t>
            </w:r>
            <w:r>
              <w:rPr>
                <w:rFonts w:ascii="Times New Roman" w:hAnsi="Times New Roman" w:cs="Times New Roman"/>
                <w:sz w:val="21"/>
                <w:szCs w:val="21"/>
              </w:rPr>
              <w:t>)</w:t>
            </w:r>
            <w:r w:rsidRPr="00FA043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FA0439">
              <w:rPr>
                <w:rFonts w:ascii="Times New Roman" w:hAnsi="Times New Roman" w:cs="Times New Roman"/>
                <w:sz w:val="21"/>
                <w:szCs w:val="21"/>
              </w:rPr>
              <w:t>0.1350</w:t>
            </w:r>
            <w:r>
              <w:rPr>
                <w:rFonts w:ascii="Times New Roman" w:hAnsi="Times New Roman" w:cs="Times New Roman"/>
                <w:sz w:val="21"/>
                <w:szCs w:val="21"/>
              </w:rPr>
              <w:t>]</w:t>
            </w:r>
          </w:p>
        </w:tc>
        <w:tc>
          <w:tcPr>
            <w:tcW w:w="2736" w:type="dxa"/>
          </w:tcPr>
          <w:p w14:paraId="19FCB736" w14:textId="7063B438"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0.0284076 </w:t>
            </w:r>
            <w:r>
              <w:rPr>
                <w:rFonts w:ascii="Times New Roman" w:hAnsi="Times New Roman" w:cs="Times New Roman"/>
                <w:sz w:val="21"/>
                <w:szCs w:val="21"/>
              </w:rPr>
              <w:t>(</w:t>
            </w:r>
            <w:r w:rsidRPr="00FA0439">
              <w:rPr>
                <w:rFonts w:ascii="Times New Roman" w:hAnsi="Times New Roman" w:cs="Times New Roman"/>
                <w:sz w:val="21"/>
                <w:szCs w:val="21"/>
              </w:rPr>
              <w:t>0.0076404</w:t>
            </w:r>
            <w:r>
              <w:rPr>
                <w:rFonts w:ascii="Times New Roman" w:hAnsi="Times New Roman" w:cs="Times New Roman"/>
                <w:sz w:val="21"/>
                <w:szCs w:val="21"/>
              </w:rPr>
              <w:t>)</w:t>
            </w:r>
            <w:r w:rsidRPr="00FA043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FA0439">
              <w:rPr>
                <w:rFonts w:ascii="Times New Roman" w:hAnsi="Times New Roman" w:cs="Times New Roman"/>
                <w:sz w:val="21"/>
                <w:szCs w:val="21"/>
              </w:rPr>
              <w:t>0.000205</w:t>
            </w:r>
            <w:r>
              <w:rPr>
                <w:rFonts w:ascii="Times New Roman" w:hAnsi="Times New Roman" w:cs="Times New Roman"/>
                <w:sz w:val="21"/>
                <w:szCs w:val="21"/>
              </w:rPr>
              <w:t>]</w:t>
            </w:r>
          </w:p>
        </w:tc>
      </w:tr>
      <w:tr w:rsidR="00FA0439" w:rsidRPr="00527818" w14:paraId="339ECA9B" w14:textId="77777777" w:rsidTr="00025CED">
        <w:tc>
          <w:tcPr>
            <w:tcW w:w="2736" w:type="dxa"/>
          </w:tcPr>
          <w:p w14:paraId="0B9754C6"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479BE2A8" w14:textId="50BA9374"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-0.18451 </w:t>
            </w:r>
            <w:r>
              <w:rPr>
                <w:rFonts w:ascii="Times New Roman" w:hAnsi="Times New Roman" w:cs="Times New Roman"/>
                <w:sz w:val="21"/>
                <w:szCs w:val="21"/>
              </w:rPr>
              <w:t>(</w:t>
            </w:r>
            <w:r w:rsidRPr="00FA0439">
              <w:rPr>
                <w:rFonts w:ascii="Times New Roman" w:hAnsi="Times New Roman" w:cs="Times New Roman"/>
                <w:sz w:val="21"/>
                <w:szCs w:val="21"/>
              </w:rPr>
              <w:t>0.02619</w:t>
            </w:r>
            <w:r>
              <w:rPr>
                <w:rFonts w:ascii="Times New Roman" w:hAnsi="Times New Roman" w:cs="Times New Roman"/>
                <w:sz w:val="21"/>
                <w:szCs w:val="21"/>
              </w:rPr>
              <w:t>)</w:t>
            </w:r>
            <w:r w:rsidRPr="00FA043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FA0439">
              <w:rPr>
                <w:rFonts w:ascii="Times New Roman" w:hAnsi="Times New Roman" w:cs="Times New Roman"/>
                <w:sz w:val="21"/>
                <w:szCs w:val="21"/>
              </w:rPr>
              <w:t>0.00000000000204</w:t>
            </w:r>
            <w:r>
              <w:rPr>
                <w:rFonts w:ascii="Times New Roman" w:hAnsi="Times New Roman" w:cs="Times New Roman"/>
                <w:sz w:val="21"/>
                <w:szCs w:val="21"/>
              </w:rPr>
              <w:t>]</w:t>
            </w:r>
          </w:p>
        </w:tc>
        <w:tc>
          <w:tcPr>
            <w:tcW w:w="2736" w:type="dxa"/>
          </w:tcPr>
          <w:p w14:paraId="42531FBF" w14:textId="26D81DB3"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-0.007473 </w:t>
            </w:r>
            <w:r>
              <w:rPr>
                <w:rFonts w:ascii="Times New Roman" w:hAnsi="Times New Roman" w:cs="Times New Roman"/>
                <w:sz w:val="21"/>
                <w:szCs w:val="21"/>
              </w:rPr>
              <w:t>(</w:t>
            </w:r>
            <w:r w:rsidRPr="00FA0439">
              <w:rPr>
                <w:rFonts w:ascii="Times New Roman" w:hAnsi="Times New Roman" w:cs="Times New Roman"/>
                <w:sz w:val="21"/>
                <w:szCs w:val="21"/>
              </w:rPr>
              <w:t>0.008279</w:t>
            </w:r>
            <w:r>
              <w:rPr>
                <w:rFonts w:ascii="Times New Roman" w:hAnsi="Times New Roman" w:cs="Times New Roman"/>
                <w:sz w:val="21"/>
                <w:szCs w:val="21"/>
              </w:rPr>
              <w:t>) [p = 0.3668]</w:t>
            </w:r>
          </w:p>
        </w:tc>
        <w:tc>
          <w:tcPr>
            <w:tcW w:w="2736" w:type="dxa"/>
          </w:tcPr>
          <w:p w14:paraId="09F5BEA1" w14:textId="4AADA0CD"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-0.0011626 </w:t>
            </w:r>
            <w:r>
              <w:rPr>
                <w:rFonts w:ascii="Times New Roman" w:hAnsi="Times New Roman" w:cs="Times New Roman"/>
                <w:sz w:val="21"/>
                <w:szCs w:val="21"/>
              </w:rPr>
              <w:t>(</w:t>
            </w:r>
            <w:r w:rsidRPr="00FA0439">
              <w:rPr>
                <w:rFonts w:ascii="Times New Roman" w:hAnsi="Times New Roman" w:cs="Times New Roman"/>
                <w:sz w:val="21"/>
                <w:szCs w:val="21"/>
              </w:rPr>
              <w:t>0.0003148</w:t>
            </w:r>
            <w:r>
              <w:rPr>
                <w:rFonts w:ascii="Times New Roman" w:hAnsi="Times New Roman" w:cs="Times New Roman"/>
                <w:sz w:val="21"/>
                <w:szCs w:val="21"/>
              </w:rPr>
              <w:t>) [p = 0.000226]</w:t>
            </w:r>
          </w:p>
        </w:tc>
      </w:tr>
      <w:tr w:rsidR="00FA0439" w:rsidRPr="00527818" w14:paraId="327B8EDA" w14:textId="77777777" w:rsidTr="00025CED">
        <w:tc>
          <w:tcPr>
            <w:tcW w:w="2736" w:type="dxa"/>
          </w:tcPr>
          <w:p w14:paraId="6DCF64E9"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485F3F39" w14:textId="0E1011B6"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9.06650 </w:t>
            </w:r>
            <w:r>
              <w:rPr>
                <w:rFonts w:ascii="Times New Roman" w:hAnsi="Times New Roman" w:cs="Times New Roman"/>
                <w:sz w:val="21"/>
                <w:szCs w:val="21"/>
              </w:rPr>
              <w:t>(</w:t>
            </w:r>
            <w:r w:rsidRPr="00FA0439">
              <w:rPr>
                <w:rFonts w:ascii="Times New Roman" w:hAnsi="Times New Roman" w:cs="Times New Roman"/>
                <w:sz w:val="21"/>
                <w:szCs w:val="21"/>
              </w:rPr>
              <w:t>0.38593</w:t>
            </w:r>
            <w:r>
              <w:rPr>
                <w:rFonts w:ascii="Times New Roman" w:hAnsi="Times New Roman" w:cs="Times New Roman"/>
                <w:sz w:val="21"/>
                <w:szCs w:val="21"/>
              </w:rPr>
              <w:t>) [p &lt; 0.00001]</w:t>
            </w:r>
          </w:p>
        </w:tc>
        <w:tc>
          <w:tcPr>
            <w:tcW w:w="2736" w:type="dxa"/>
          </w:tcPr>
          <w:p w14:paraId="09093BDC" w14:textId="531771C3"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3.149230 </w:t>
            </w:r>
            <w:r>
              <w:rPr>
                <w:rFonts w:ascii="Times New Roman" w:hAnsi="Times New Roman" w:cs="Times New Roman"/>
                <w:sz w:val="21"/>
                <w:szCs w:val="21"/>
              </w:rPr>
              <w:t>(</w:t>
            </w:r>
            <w:r w:rsidRPr="00FA0439">
              <w:rPr>
                <w:rFonts w:ascii="Times New Roman" w:hAnsi="Times New Roman" w:cs="Times New Roman"/>
                <w:sz w:val="21"/>
                <w:szCs w:val="21"/>
              </w:rPr>
              <w:t>0.122602</w:t>
            </w:r>
            <w:r>
              <w:rPr>
                <w:rFonts w:ascii="Times New Roman" w:hAnsi="Times New Roman" w:cs="Times New Roman"/>
                <w:sz w:val="21"/>
                <w:szCs w:val="21"/>
              </w:rPr>
              <w:t>) [p &lt; 0.00001]</w:t>
            </w:r>
          </w:p>
        </w:tc>
        <w:tc>
          <w:tcPr>
            <w:tcW w:w="2736" w:type="dxa"/>
          </w:tcPr>
          <w:p w14:paraId="424A2BB5" w14:textId="107D846C"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0.3077123 </w:t>
            </w:r>
            <w:r>
              <w:rPr>
                <w:rFonts w:ascii="Times New Roman" w:hAnsi="Times New Roman" w:cs="Times New Roman"/>
                <w:sz w:val="21"/>
                <w:szCs w:val="21"/>
              </w:rPr>
              <w:t>(</w:t>
            </w:r>
            <w:r w:rsidRPr="00FA0439">
              <w:rPr>
                <w:rFonts w:ascii="Times New Roman" w:hAnsi="Times New Roman" w:cs="Times New Roman"/>
                <w:sz w:val="21"/>
                <w:szCs w:val="21"/>
              </w:rPr>
              <w:t>0.0057605</w:t>
            </w:r>
            <w:r>
              <w:rPr>
                <w:rFonts w:ascii="Times New Roman" w:hAnsi="Times New Roman" w:cs="Times New Roman"/>
                <w:sz w:val="21"/>
                <w:szCs w:val="21"/>
              </w:rPr>
              <w:t>) [p &lt; 0.0000001]</w:t>
            </w:r>
          </w:p>
        </w:tc>
      </w:tr>
      <w:tr w:rsidR="00FA0439" w:rsidRPr="00527818" w14:paraId="6939DFE2" w14:textId="77777777" w:rsidTr="00025CED">
        <w:tc>
          <w:tcPr>
            <w:tcW w:w="2736" w:type="dxa"/>
          </w:tcPr>
          <w:p w14:paraId="492421B4" w14:textId="77777777" w:rsidR="00FA0439" w:rsidRPr="00527818" w:rsidRDefault="00FA0439" w:rsidP="00025CED">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0A2DCE6F" w14:textId="77777777" w:rsidR="00FA0439" w:rsidRPr="00527818" w:rsidRDefault="00FA0439" w:rsidP="00025CED">
            <w:pPr>
              <w:rPr>
                <w:rFonts w:ascii="Times New Roman" w:hAnsi="Times New Roman" w:cs="Times New Roman"/>
                <w:sz w:val="21"/>
                <w:szCs w:val="21"/>
              </w:rPr>
            </w:pPr>
          </w:p>
        </w:tc>
        <w:tc>
          <w:tcPr>
            <w:tcW w:w="2736" w:type="dxa"/>
          </w:tcPr>
          <w:p w14:paraId="1A553C36" w14:textId="77777777" w:rsidR="00FA0439" w:rsidRPr="00527818" w:rsidRDefault="00FA0439" w:rsidP="00025CED">
            <w:pPr>
              <w:rPr>
                <w:rFonts w:ascii="Times New Roman" w:hAnsi="Times New Roman" w:cs="Times New Roman"/>
                <w:sz w:val="21"/>
                <w:szCs w:val="21"/>
              </w:rPr>
            </w:pPr>
          </w:p>
        </w:tc>
        <w:tc>
          <w:tcPr>
            <w:tcW w:w="2736" w:type="dxa"/>
          </w:tcPr>
          <w:p w14:paraId="52F3ACD2" w14:textId="77777777" w:rsidR="00FA0439" w:rsidRPr="00527818" w:rsidRDefault="00FA0439" w:rsidP="00025CED">
            <w:pPr>
              <w:rPr>
                <w:rFonts w:ascii="Times New Roman" w:hAnsi="Times New Roman" w:cs="Times New Roman"/>
                <w:sz w:val="21"/>
                <w:szCs w:val="21"/>
              </w:rPr>
            </w:pPr>
          </w:p>
        </w:tc>
      </w:tr>
      <w:tr w:rsidR="00FA0439" w:rsidRPr="00527818" w14:paraId="3D59F662" w14:textId="77777777" w:rsidTr="00025CED">
        <w:tc>
          <w:tcPr>
            <w:tcW w:w="2736" w:type="dxa"/>
          </w:tcPr>
          <w:p w14:paraId="6C4EDB02"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2834C9DF" w14:textId="62297C89"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17.706 (4.208</w:t>
            </w:r>
            <w:r>
              <w:rPr>
                <w:rFonts w:ascii="Times New Roman" w:hAnsi="Times New Roman" w:cs="Times New Roman"/>
                <w:sz w:val="21"/>
                <w:szCs w:val="21"/>
              </w:rPr>
              <w:t>)</w:t>
            </w:r>
          </w:p>
        </w:tc>
        <w:tc>
          <w:tcPr>
            <w:tcW w:w="2736" w:type="dxa"/>
          </w:tcPr>
          <w:p w14:paraId="0C314A4E" w14:textId="58D1C920"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1.587262 </w:t>
            </w:r>
            <w:r>
              <w:rPr>
                <w:rFonts w:ascii="Times New Roman" w:hAnsi="Times New Roman" w:cs="Times New Roman"/>
                <w:sz w:val="21"/>
                <w:szCs w:val="21"/>
              </w:rPr>
              <w:t>(</w:t>
            </w:r>
            <w:r w:rsidRPr="00FA0439">
              <w:rPr>
                <w:rFonts w:ascii="Times New Roman" w:hAnsi="Times New Roman" w:cs="Times New Roman"/>
                <w:sz w:val="21"/>
                <w:szCs w:val="21"/>
              </w:rPr>
              <w:t>1.25987</w:t>
            </w:r>
            <w:r>
              <w:rPr>
                <w:rFonts w:ascii="Times New Roman" w:hAnsi="Times New Roman" w:cs="Times New Roman"/>
                <w:sz w:val="21"/>
                <w:szCs w:val="21"/>
              </w:rPr>
              <w:t>)</w:t>
            </w:r>
          </w:p>
        </w:tc>
        <w:tc>
          <w:tcPr>
            <w:tcW w:w="2736" w:type="dxa"/>
          </w:tcPr>
          <w:p w14:paraId="59FC4117" w14:textId="0CE6F4B9"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0.0041123 </w:t>
            </w:r>
            <w:r>
              <w:rPr>
                <w:rFonts w:ascii="Times New Roman" w:hAnsi="Times New Roman" w:cs="Times New Roman"/>
                <w:sz w:val="21"/>
                <w:szCs w:val="21"/>
              </w:rPr>
              <w:t>(</w:t>
            </w:r>
            <w:r w:rsidRPr="00FA0439">
              <w:rPr>
                <w:rFonts w:ascii="Times New Roman" w:hAnsi="Times New Roman" w:cs="Times New Roman"/>
                <w:sz w:val="21"/>
                <w:szCs w:val="21"/>
              </w:rPr>
              <w:t>0.06413</w:t>
            </w:r>
            <w:r>
              <w:rPr>
                <w:rFonts w:ascii="Times New Roman" w:hAnsi="Times New Roman" w:cs="Times New Roman"/>
                <w:sz w:val="21"/>
                <w:szCs w:val="21"/>
              </w:rPr>
              <w:t>)</w:t>
            </w:r>
          </w:p>
        </w:tc>
      </w:tr>
      <w:tr w:rsidR="00FA0439" w:rsidRPr="00527818" w14:paraId="29238FD4" w14:textId="77777777" w:rsidTr="00025CED">
        <w:tc>
          <w:tcPr>
            <w:tcW w:w="2736" w:type="dxa"/>
          </w:tcPr>
          <w:p w14:paraId="3F4DDE13" w14:textId="77777777" w:rsidR="00FA0439" w:rsidRPr="00527818" w:rsidRDefault="00FA0439"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294D5BE4" w14:textId="72081E74"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2.278 (1.509</w:t>
            </w:r>
            <w:r>
              <w:rPr>
                <w:rFonts w:ascii="Times New Roman" w:hAnsi="Times New Roman" w:cs="Times New Roman"/>
                <w:sz w:val="21"/>
                <w:szCs w:val="21"/>
              </w:rPr>
              <w:t>)</w:t>
            </w:r>
          </w:p>
        </w:tc>
        <w:tc>
          <w:tcPr>
            <w:tcW w:w="2736" w:type="dxa"/>
          </w:tcPr>
          <w:p w14:paraId="17CAFD44" w14:textId="246F056A"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0.004274 </w:t>
            </w:r>
            <w:r>
              <w:rPr>
                <w:rFonts w:ascii="Times New Roman" w:hAnsi="Times New Roman" w:cs="Times New Roman"/>
                <w:sz w:val="21"/>
                <w:szCs w:val="21"/>
              </w:rPr>
              <w:t>(</w:t>
            </w:r>
            <w:r w:rsidRPr="00FA0439">
              <w:rPr>
                <w:rFonts w:ascii="Times New Roman" w:hAnsi="Times New Roman" w:cs="Times New Roman"/>
                <w:sz w:val="21"/>
                <w:szCs w:val="21"/>
              </w:rPr>
              <w:t>0.06537</w:t>
            </w:r>
            <w:r>
              <w:rPr>
                <w:rFonts w:ascii="Times New Roman" w:hAnsi="Times New Roman" w:cs="Times New Roman"/>
                <w:sz w:val="21"/>
                <w:szCs w:val="21"/>
              </w:rPr>
              <w:t>)</w:t>
            </w:r>
          </w:p>
        </w:tc>
        <w:tc>
          <w:tcPr>
            <w:tcW w:w="2736" w:type="dxa"/>
          </w:tcPr>
          <w:p w14:paraId="6162DF76" w14:textId="425813DC"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0.0001007 </w:t>
            </w:r>
            <w:r>
              <w:rPr>
                <w:rFonts w:ascii="Times New Roman" w:hAnsi="Times New Roman" w:cs="Times New Roman"/>
                <w:sz w:val="21"/>
                <w:szCs w:val="21"/>
              </w:rPr>
              <w:t>(</w:t>
            </w:r>
            <w:r w:rsidRPr="00FA0439">
              <w:rPr>
                <w:rFonts w:ascii="Times New Roman" w:hAnsi="Times New Roman" w:cs="Times New Roman"/>
                <w:sz w:val="21"/>
                <w:szCs w:val="21"/>
              </w:rPr>
              <w:t>0.01004</w:t>
            </w:r>
            <w:r>
              <w:rPr>
                <w:rFonts w:ascii="Times New Roman" w:hAnsi="Times New Roman" w:cs="Times New Roman"/>
                <w:sz w:val="21"/>
                <w:szCs w:val="21"/>
              </w:rPr>
              <w:t>)</w:t>
            </w:r>
          </w:p>
        </w:tc>
      </w:tr>
      <w:tr w:rsidR="00FA0439" w:rsidRPr="00527818" w14:paraId="05DB976E" w14:textId="77777777" w:rsidTr="00025CED">
        <w:tc>
          <w:tcPr>
            <w:tcW w:w="2736" w:type="dxa"/>
          </w:tcPr>
          <w:p w14:paraId="54518950"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Residual variance</w:t>
            </w:r>
          </w:p>
        </w:tc>
        <w:tc>
          <w:tcPr>
            <w:tcW w:w="2736" w:type="dxa"/>
          </w:tcPr>
          <w:p w14:paraId="570D9EF9" w14:textId="6F591B5F"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72.850 (8.535</w:t>
            </w:r>
            <w:r>
              <w:rPr>
                <w:rFonts w:ascii="Times New Roman" w:hAnsi="Times New Roman" w:cs="Times New Roman"/>
                <w:sz w:val="21"/>
                <w:szCs w:val="21"/>
              </w:rPr>
              <w:t>)</w:t>
            </w:r>
          </w:p>
        </w:tc>
        <w:tc>
          <w:tcPr>
            <w:tcW w:w="2736" w:type="dxa"/>
          </w:tcPr>
          <w:p w14:paraId="4098994A" w14:textId="00101468"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3.693330 </w:t>
            </w:r>
            <w:r>
              <w:rPr>
                <w:rFonts w:ascii="Times New Roman" w:hAnsi="Times New Roman" w:cs="Times New Roman"/>
                <w:sz w:val="21"/>
                <w:szCs w:val="21"/>
              </w:rPr>
              <w:t>(</w:t>
            </w:r>
            <w:r w:rsidRPr="00FA0439">
              <w:rPr>
                <w:rFonts w:ascii="Times New Roman" w:hAnsi="Times New Roman" w:cs="Times New Roman"/>
                <w:sz w:val="21"/>
                <w:szCs w:val="21"/>
              </w:rPr>
              <w:t>1.92180</w:t>
            </w:r>
            <w:r>
              <w:rPr>
                <w:rFonts w:ascii="Times New Roman" w:hAnsi="Times New Roman" w:cs="Times New Roman"/>
                <w:sz w:val="21"/>
                <w:szCs w:val="21"/>
              </w:rPr>
              <w:t>)</w:t>
            </w:r>
          </w:p>
        </w:tc>
        <w:tc>
          <w:tcPr>
            <w:tcW w:w="2736" w:type="dxa"/>
          </w:tcPr>
          <w:p w14:paraId="393D75C3" w14:textId="0FDA096E"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0.0039845 </w:t>
            </w:r>
            <w:r>
              <w:rPr>
                <w:rFonts w:ascii="Times New Roman" w:hAnsi="Times New Roman" w:cs="Times New Roman"/>
                <w:sz w:val="21"/>
                <w:szCs w:val="21"/>
              </w:rPr>
              <w:t>(</w:t>
            </w:r>
            <w:r w:rsidRPr="00FA0439">
              <w:rPr>
                <w:rFonts w:ascii="Times New Roman" w:hAnsi="Times New Roman" w:cs="Times New Roman"/>
                <w:sz w:val="21"/>
                <w:szCs w:val="21"/>
              </w:rPr>
              <w:t>0.06312</w:t>
            </w:r>
            <w:r>
              <w:rPr>
                <w:rFonts w:ascii="Times New Roman" w:hAnsi="Times New Roman" w:cs="Times New Roman"/>
                <w:sz w:val="21"/>
                <w:szCs w:val="21"/>
              </w:rPr>
              <w:t>)</w:t>
            </w:r>
          </w:p>
        </w:tc>
      </w:tr>
    </w:tbl>
    <w:p w14:paraId="544D056A" w14:textId="047C78F2" w:rsidR="00D20879" w:rsidRDefault="00D20879" w:rsidP="00D20879">
      <w:pPr>
        <w:rPr>
          <w:rFonts w:ascii="Times New Roman" w:hAnsi="Times New Roman" w:cs="Times New Roman"/>
          <w:sz w:val="21"/>
          <w:szCs w:val="21"/>
        </w:rPr>
      </w:pPr>
      <w:r>
        <w:rPr>
          <w:rFonts w:ascii="Times New Roman" w:hAnsi="Times New Roman" w:cs="Times New Roman"/>
          <w:b/>
          <w:bCs/>
          <w:sz w:val="21"/>
          <w:szCs w:val="21"/>
        </w:rPr>
        <w:t>Table S</w:t>
      </w:r>
      <w:r w:rsidR="006D6228">
        <w:rPr>
          <w:rFonts w:ascii="Times New Roman" w:hAnsi="Times New Roman" w:cs="Times New Roman"/>
          <w:b/>
          <w:bCs/>
          <w:sz w:val="21"/>
          <w:szCs w:val="21"/>
        </w:rPr>
        <w:t>4</w:t>
      </w:r>
      <w:r>
        <w:rPr>
          <w:rFonts w:ascii="Times New Roman" w:hAnsi="Times New Roman" w:cs="Times New Roman"/>
          <w:b/>
          <w:bCs/>
          <w:sz w:val="21"/>
          <w:szCs w:val="21"/>
        </w:rPr>
        <w:t xml:space="preserve">: Multilevel random intercepts models for decision times without a punisher present. </w:t>
      </w:r>
      <w:r>
        <w:rPr>
          <w:rFonts w:ascii="Times New Roman" w:hAnsi="Times New Roman" w:cs="Times New Roman"/>
          <w:sz w:val="21"/>
          <w:szCs w:val="21"/>
        </w:rPr>
        <w:t>Standard errors for fixed effects and standard deviations for random effects are shown in parentheses. P-values are shown in square brackets.</w:t>
      </w:r>
    </w:p>
    <w:p w14:paraId="783B26EB" w14:textId="77777777" w:rsidR="009378F3" w:rsidRDefault="009378F3" w:rsidP="00D20879">
      <w:pPr>
        <w:rPr>
          <w:rFonts w:ascii="Times New Roman" w:hAnsi="Times New Roman" w:cs="Times New Roman"/>
          <w:sz w:val="21"/>
          <w:szCs w:val="21"/>
        </w:rPr>
      </w:pPr>
    </w:p>
    <w:p w14:paraId="0F04ED84" w14:textId="77777777" w:rsidR="009378F3" w:rsidRDefault="009378F3" w:rsidP="00D20879">
      <w:pPr>
        <w:rPr>
          <w:rFonts w:ascii="Times New Roman" w:hAnsi="Times New Roman" w:cs="Times New Roman"/>
          <w:sz w:val="21"/>
          <w:szCs w:val="21"/>
        </w:rPr>
      </w:pPr>
    </w:p>
    <w:p w14:paraId="08CC7418" w14:textId="77777777" w:rsidR="009378F3" w:rsidRDefault="009378F3" w:rsidP="00D20879">
      <w:pPr>
        <w:rPr>
          <w:rFonts w:ascii="Times New Roman" w:hAnsi="Times New Roman" w:cs="Times New Roman"/>
          <w:sz w:val="21"/>
          <w:szCs w:val="21"/>
        </w:rPr>
      </w:pPr>
    </w:p>
    <w:p w14:paraId="419E1DE5" w14:textId="77777777" w:rsidR="009378F3" w:rsidRPr="008D47C8" w:rsidRDefault="009378F3" w:rsidP="00D20879">
      <w:pPr>
        <w:rPr>
          <w:rFonts w:ascii="Times New Roman" w:hAnsi="Times New Roman" w:cs="Times New Roman"/>
          <w:b/>
          <w:bCs/>
          <w:sz w:val="21"/>
          <w:szCs w:val="21"/>
        </w:rPr>
      </w:pPr>
    </w:p>
    <w:p w14:paraId="32591727" w14:textId="77777777" w:rsidR="00D20879" w:rsidRDefault="00D20879" w:rsidP="00773204">
      <w:pPr>
        <w:rPr>
          <w:rFonts w:ascii="Times New Roman" w:hAnsi="Times New Roman" w:cs="Times New Roman"/>
          <w:b/>
          <w:bCs/>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6D6228" w14:paraId="666873DA" w14:textId="77777777" w:rsidTr="00025CED">
        <w:tc>
          <w:tcPr>
            <w:tcW w:w="2736" w:type="dxa"/>
          </w:tcPr>
          <w:p w14:paraId="12604D02" w14:textId="77777777" w:rsidR="006D6228" w:rsidRDefault="006D6228" w:rsidP="00025CED">
            <w:pPr>
              <w:rPr>
                <w:rFonts w:ascii="Times New Roman" w:hAnsi="Times New Roman" w:cs="Times New Roman"/>
                <w:b/>
                <w:bCs/>
                <w:sz w:val="21"/>
                <w:szCs w:val="21"/>
              </w:rPr>
            </w:pPr>
          </w:p>
        </w:tc>
        <w:tc>
          <w:tcPr>
            <w:tcW w:w="2736" w:type="dxa"/>
          </w:tcPr>
          <w:p w14:paraId="1377038C" w14:textId="77777777" w:rsidR="006D6228" w:rsidRDefault="006D6228" w:rsidP="00025CED">
            <w:pPr>
              <w:rPr>
                <w:rFonts w:ascii="Times New Roman" w:hAnsi="Times New Roman" w:cs="Times New Roman"/>
                <w:b/>
                <w:bCs/>
                <w:sz w:val="21"/>
                <w:szCs w:val="21"/>
              </w:rPr>
            </w:pPr>
            <w:r>
              <w:rPr>
                <w:rFonts w:ascii="Times New Roman" w:hAnsi="Times New Roman" w:cs="Times New Roman"/>
                <w:b/>
                <w:bCs/>
                <w:sz w:val="21"/>
                <w:szCs w:val="21"/>
              </w:rPr>
              <w:t xml:space="preserve">Experiment A </w:t>
            </w:r>
          </w:p>
        </w:tc>
        <w:tc>
          <w:tcPr>
            <w:tcW w:w="2736" w:type="dxa"/>
          </w:tcPr>
          <w:p w14:paraId="57CFCB37" w14:textId="77777777" w:rsidR="006D6228" w:rsidRDefault="006D6228" w:rsidP="00025CED">
            <w:pPr>
              <w:rPr>
                <w:rFonts w:ascii="Times New Roman" w:hAnsi="Times New Roman" w:cs="Times New Roman"/>
                <w:b/>
                <w:bCs/>
                <w:sz w:val="21"/>
                <w:szCs w:val="21"/>
              </w:rPr>
            </w:pPr>
            <w:r>
              <w:rPr>
                <w:rFonts w:ascii="Times New Roman" w:hAnsi="Times New Roman" w:cs="Times New Roman"/>
                <w:b/>
                <w:bCs/>
                <w:sz w:val="21"/>
                <w:szCs w:val="21"/>
              </w:rPr>
              <w:t>Experiment B, TP-</w:t>
            </w:r>
          </w:p>
        </w:tc>
        <w:tc>
          <w:tcPr>
            <w:tcW w:w="2736" w:type="dxa"/>
          </w:tcPr>
          <w:p w14:paraId="59B3EBC3" w14:textId="77777777" w:rsidR="006D6228" w:rsidRDefault="006D6228" w:rsidP="00025CED">
            <w:pPr>
              <w:rPr>
                <w:rFonts w:ascii="Times New Roman" w:hAnsi="Times New Roman" w:cs="Times New Roman"/>
                <w:b/>
                <w:bCs/>
                <w:sz w:val="21"/>
                <w:szCs w:val="21"/>
              </w:rPr>
            </w:pPr>
            <w:r>
              <w:rPr>
                <w:rFonts w:ascii="Times New Roman" w:hAnsi="Times New Roman" w:cs="Times New Roman"/>
                <w:b/>
                <w:bCs/>
                <w:sz w:val="21"/>
                <w:szCs w:val="21"/>
              </w:rPr>
              <w:t>Experiment B, TP+</w:t>
            </w:r>
          </w:p>
        </w:tc>
      </w:tr>
      <w:tr w:rsidR="006D6228" w14:paraId="05628F62" w14:textId="77777777" w:rsidTr="00025CED">
        <w:tc>
          <w:tcPr>
            <w:tcW w:w="2736" w:type="dxa"/>
          </w:tcPr>
          <w:p w14:paraId="50314E22" w14:textId="77777777" w:rsidR="006D6228" w:rsidRPr="009D5161" w:rsidRDefault="006D6228"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0E8F4353" w14:textId="77777777" w:rsidR="006D6228" w:rsidRPr="009D5161" w:rsidRDefault="006D6228" w:rsidP="00025CED">
            <w:pPr>
              <w:rPr>
                <w:rFonts w:ascii="Times New Roman" w:hAnsi="Times New Roman" w:cs="Times New Roman"/>
                <w:sz w:val="21"/>
                <w:szCs w:val="21"/>
              </w:rPr>
            </w:pPr>
            <w:r>
              <w:rPr>
                <w:rFonts w:ascii="Times New Roman" w:hAnsi="Times New Roman" w:cs="Times New Roman"/>
                <w:sz w:val="21"/>
                <w:szCs w:val="21"/>
              </w:rPr>
              <w:t>2160</w:t>
            </w:r>
          </w:p>
        </w:tc>
        <w:tc>
          <w:tcPr>
            <w:tcW w:w="2736" w:type="dxa"/>
          </w:tcPr>
          <w:p w14:paraId="291679E1" w14:textId="77777777" w:rsidR="006D6228" w:rsidRPr="009D5161" w:rsidRDefault="006D6228" w:rsidP="00025CED">
            <w:pPr>
              <w:rPr>
                <w:rFonts w:ascii="Times New Roman" w:hAnsi="Times New Roman" w:cs="Times New Roman"/>
                <w:sz w:val="21"/>
                <w:szCs w:val="21"/>
              </w:rPr>
            </w:pPr>
            <w:r>
              <w:rPr>
                <w:rFonts w:ascii="Times New Roman" w:hAnsi="Times New Roman" w:cs="Times New Roman"/>
                <w:sz w:val="21"/>
                <w:szCs w:val="21"/>
              </w:rPr>
              <w:t>1434</w:t>
            </w:r>
          </w:p>
        </w:tc>
        <w:tc>
          <w:tcPr>
            <w:tcW w:w="2736" w:type="dxa"/>
          </w:tcPr>
          <w:p w14:paraId="5E4E8574" w14:textId="77777777" w:rsidR="006D6228" w:rsidRPr="009D5161" w:rsidRDefault="006D6228" w:rsidP="00025CED">
            <w:pPr>
              <w:rPr>
                <w:rFonts w:ascii="Times New Roman" w:hAnsi="Times New Roman" w:cs="Times New Roman"/>
                <w:sz w:val="21"/>
                <w:szCs w:val="21"/>
              </w:rPr>
            </w:pPr>
            <w:r>
              <w:rPr>
                <w:rFonts w:ascii="Times New Roman" w:hAnsi="Times New Roman" w:cs="Times New Roman"/>
                <w:sz w:val="21"/>
                <w:szCs w:val="21"/>
              </w:rPr>
              <w:t>1036</w:t>
            </w:r>
          </w:p>
        </w:tc>
      </w:tr>
      <w:tr w:rsidR="006D6228" w14:paraId="53832A62" w14:textId="77777777" w:rsidTr="00025CED">
        <w:tc>
          <w:tcPr>
            <w:tcW w:w="2736" w:type="dxa"/>
          </w:tcPr>
          <w:p w14:paraId="312346B8" w14:textId="77777777" w:rsidR="006D6228" w:rsidRDefault="006D6228"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315CC973" w14:textId="77777777" w:rsidR="006D6228" w:rsidRDefault="006D6228" w:rsidP="00025CED">
            <w:pPr>
              <w:rPr>
                <w:rFonts w:ascii="Times New Roman" w:hAnsi="Times New Roman" w:cs="Times New Roman"/>
                <w:b/>
                <w:bCs/>
                <w:sz w:val="21"/>
                <w:szCs w:val="21"/>
              </w:rPr>
            </w:pPr>
          </w:p>
        </w:tc>
        <w:tc>
          <w:tcPr>
            <w:tcW w:w="2736" w:type="dxa"/>
          </w:tcPr>
          <w:p w14:paraId="4FA91AFE" w14:textId="77777777" w:rsidR="006D6228" w:rsidRDefault="006D6228" w:rsidP="00025CED">
            <w:pPr>
              <w:rPr>
                <w:rFonts w:ascii="Times New Roman" w:hAnsi="Times New Roman" w:cs="Times New Roman"/>
                <w:b/>
                <w:bCs/>
                <w:sz w:val="21"/>
                <w:szCs w:val="21"/>
              </w:rPr>
            </w:pPr>
          </w:p>
        </w:tc>
        <w:tc>
          <w:tcPr>
            <w:tcW w:w="2736" w:type="dxa"/>
          </w:tcPr>
          <w:p w14:paraId="257D506D" w14:textId="77777777" w:rsidR="006D6228" w:rsidRDefault="006D6228" w:rsidP="00025CED">
            <w:pPr>
              <w:rPr>
                <w:rFonts w:ascii="Times New Roman" w:hAnsi="Times New Roman" w:cs="Times New Roman"/>
                <w:b/>
                <w:bCs/>
                <w:sz w:val="21"/>
                <w:szCs w:val="21"/>
              </w:rPr>
            </w:pPr>
          </w:p>
        </w:tc>
      </w:tr>
      <w:tr w:rsidR="006D6228" w:rsidRPr="00527818" w14:paraId="26547EFC" w14:textId="77777777" w:rsidTr="00025CED">
        <w:tc>
          <w:tcPr>
            <w:tcW w:w="2736" w:type="dxa"/>
          </w:tcPr>
          <w:p w14:paraId="69FDC1B3"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46FCD089" w14:textId="77777777" w:rsidR="006D6228" w:rsidRPr="00527818" w:rsidRDefault="006D6228" w:rsidP="00025CED">
            <w:pPr>
              <w:rPr>
                <w:rFonts w:ascii="Times New Roman" w:hAnsi="Times New Roman" w:cs="Times New Roman"/>
                <w:sz w:val="21"/>
                <w:szCs w:val="21"/>
              </w:rPr>
            </w:pPr>
            <w:r w:rsidRPr="00C34099">
              <w:rPr>
                <w:rFonts w:ascii="Times New Roman" w:hAnsi="Times New Roman" w:cs="Times New Roman"/>
                <w:sz w:val="21"/>
                <w:szCs w:val="21"/>
              </w:rPr>
              <w:t xml:space="preserve">0.30017 </w:t>
            </w:r>
            <w:r>
              <w:rPr>
                <w:rFonts w:ascii="Times New Roman" w:hAnsi="Times New Roman" w:cs="Times New Roman"/>
                <w:sz w:val="21"/>
                <w:szCs w:val="21"/>
              </w:rPr>
              <w:t>(</w:t>
            </w:r>
            <w:r w:rsidRPr="00C34099">
              <w:rPr>
                <w:rFonts w:ascii="Times New Roman" w:hAnsi="Times New Roman" w:cs="Times New Roman"/>
                <w:sz w:val="21"/>
                <w:szCs w:val="21"/>
              </w:rPr>
              <w:t>0.45395</w:t>
            </w:r>
            <w:r>
              <w:rPr>
                <w:rFonts w:ascii="Times New Roman" w:hAnsi="Times New Roman" w:cs="Times New Roman"/>
                <w:sz w:val="21"/>
                <w:szCs w:val="21"/>
              </w:rPr>
              <w:t xml:space="preserve">) [p = </w:t>
            </w:r>
            <w:r w:rsidRPr="00C34099">
              <w:rPr>
                <w:rFonts w:ascii="Times New Roman" w:hAnsi="Times New Roman" w:cs="Times New Roman"/>
                <w:sz w:val="21"/>
                <w:szCs w:val="21"/>
              </w:rPr>
              <w:t>0.509</w:t>
            </w:r>
            <w:r>
              <w:rPr>
                <w:rFonts w:ascii="Times New Roman" w:hAnsi="Times New Roman" w:cs="Times New Roman"/>
                <w:sz w:val="21"/>
                <w:szCs w:val="21"/>
              </w:rPr>
              <w:t>]</w:t>
            </w:r>
            <w:r w:rsidRPr="00C34099">
              <w:rPr>
                <w:rFonts w:ascii="Times New Roman" w:hAnsi="Times New Roman" w:cs="Times New Roman"/>
                <w:sz w:val="21"/>
                <w:szCs w:val="21"/>
              </w:rPr>
              <w:t xml:space="preserve">   </w:t>
            </w:r>
          </w:p>
        </w:tc>
        <w:tc>
          <w:tcPr>
            <w:tcW w:w="2736" w:type="dxa"/>
          </w:tcPr>
          <w:p w14:paraId="6BD8EFCF"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-0.37333 </w:t>
            </w:r>
            <w:r>
              <w:rPr>
                <w:rFonts w:ascii="Times New Roman" w:hAnsi="Times New Roman" w:cs="Times New Roman"/>
                <w:sz w:val="21"/>
                <w:szCs w:val="21"/>
              </w:rPr>
              <w:t>(</w:t>
            </w:r>
            <w:r w:rsidRPr="00D20879">
              <w:rPr>
                <w:rFonts w:ascii="Times New Roman" w:hAnsi="Times New Roman" w:cs="Times New Roman"/>
                <w:sz w:val="21"/>
                <w:szCs w:val="21"/>
              </w:rPr>
              <w:t>0.16502</w:t>
            </w:r>
            <w:r>
              <w:rPr>
                <w:rFonts w:ascii="Times New Roman" w:hAnsi="Times New Roman" w:cs="Times New Roman"/>
                <w:sz w:val="21"/>
                <w:szCs w:val="21"/>
              </w:rPr>
              <w:t>) [p = 0.0240]</w:t>
            </w:r>
          </w:p>
        </w:tc>
        <w:tc>
          <w:tcPr>
            <w:tcW w:w="2736" w:type="dxa"/>
          </w:tcPr>
          <w:p w14:paraId="7C74C272"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-0.0133220 </w:t>
            </w:r>
            <w:r>
              <w:rPr>
                <w:rFonts w:ascii="Times New Roman" w:hAnsi="Times New Roman" w:cs="Times New Roman"/>
                <w:sz w:val="21"/>
                <w:szCs w:val="21"/>
              </w:rPr>
              <w:t>(</w:t>
            </w:r>
            <w:r w:rsidRPr="00D20879">
              <w:rPr>
                <w:rFonts w:ascii="Times New Roman" w:hAnsi="Times New Roman" w:cs="Times New Roman"/>
                <w:sz w:val="21"/>
                <w:szCs w:val="21"/>
              </w:rPr>
              <w:t>0.0074004</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0.0723</w:t>
            </w:r>
            <w:r>
              <w:rPr>
                <w:rFonts w:ascii="Times New Roman" w:hAnsi="Times New Roman" w:cs="Times New Roman"/>
                <w:sz w:val="21"/>
                <w:szCs w:val="21"/>
              </w:rPr>
              <w:t>]</w:t>
            </w:r>
          </w:p>
        </w:tc>
      </w:tr>
      <w:tr w:rsidR="006D6228" w:rsidRPr="00527818" w14:paraId="6C76A45C" w14:textId="77777777" w:rsidTr="00025CED">
        <w:tc>
          <w:tcPr>
            <w:tcW w:w="2736" w:type="dxa"/>
          </w:tcPr>
          <w:p w14:paraId="12984EDC"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78160212"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0.73432 </w:t>
            </w:r>
            <w:r>
              <w:rPr>
                <w:rFonts w:ascii="Times New Roman" w:hAnsi="Times New Roman" w:cs="Times New Roman"/>
                <w:sz w:val="21"/>
                <w:szCs w:val="21"/>
              </w:rPr>
              <w:t>(</w:t>
            </w:r>
            <w:r w:rsidRPr="00D20879">
              <w:rPr>
                <w:rFonts w:ascii="Times New Roman" w:hAnsi="Times New Roman" w:cs="Times New Roman"/>
                <w:sz w:val="21"/>
                <w:szCs w:val="21"/>
              </w:rPr>
              <w:t>0.79973</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0.359</w:t>
            </w:r>
            <w:r>
              <w:rPr>
                <w:rFonts w:ascii="Times New Roman" w:hAnsi="Times New Roman" w:cs="Times New Roman"/>
                <w:sz w:val="21"/>
                <w:szCs w:val="21"/>
              </w:rPr>
              <w:t>]</w:t>
            </w:r>
          </w:p>
        </w:tc>
        <w:tc>
          <w:tcPr>
            <w:tcW w:w="2736" w:type="dxa"/>
          </w:tcPr>
          <w:p w14:paraId="7F5A568F"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1.29204 </w:t>
            </w:r>
            <w:r>
              <w:rPr>
                <w:rFonts w:ascii="Times New Roman" w:hAnsi="Times New Roman" w:cs="Times New Roman"/>
                <w:sz w:val="21"/>
                <w:szCs w:val="21"/>
              </w:rPr>
              <w:t>(</w:t>
            </w:r>
            <w:r w:rsidRPr="00D20879">
              <w:rPr>
                <w:rFonts w:ascii="Times New Roman" w:hAnsi="Times New Roman" w:cs="Times New Roman"/>
                <w:sz w:val="21"/>
                <w:szCs w:val="21"/>
              </w:rPr>
              <w:t>0.27737</w:t>
            </w:r>
            <w:r>
              <w:rPr>
                <w:rFonts w:ascii="Times New Roman" w:hAnsi="Times New Roman" w:cs="Times New Roman"/>
                <w:sz w:val="21"/>
                <w:szCs w:val="21"/>
              </w:rPr>
              <w:t xml:space="preserve">) [p = </w:t>
            </w:r>
            <w:r w:rsidRPr="00D20879">
              <w:rPr>
                <w:rFonts w:ascii="Times New Roman" w:hAnsi="Times New Roman" w:cs="Times New Roman"/>
                <w:sz w:val="21"/>
                <w:szCs w:val="21"/>
              </w:rPr>
              <w:t>0.00000349</w:t>
            </w:r>
            <w:r>
              <w:rPr>
                <w:rFonts w:ascii="Times New Roman" w:hAnsi="Times New Roman" w:cs="Times New Roman"/>
                <w:sz w:val="21"/>
                <w:szCs w:val="21"/>
              </w:rPr>
              <w:t>]</w:t>
            </w:r>
          </w:p>
        </w:tc>
        <w:tc>
          <w:tcPr>
            <w:tcW w:w="2736" w:type="dxa"/>
          </w:tcPr>
          <w:p w14:paraId="47B7AD0D"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0.0208662 </w:t>
            </w:r>
            <w:r>
              <w:rPr>
                <w:rFonts w:ascii="Times New Roman" w:hAnsi="Times New Roman" w:cs="Times New Roman"/>
                <w:sz w:val="21"/>
                <w:szCs w:val="21"/>
              </w:rPr>
              <w:t>(</w:t>
            </w:r>
            <w:r w:rsidRPr="00D20879">
              <w:rPr>
                <w:rFonts w:ascii="Times New Roman" w:hAnsi="Times New Roman" w:cs="Times New Roman"/>
                <w:sz w:val="21"/>
                <w:szCs w:val="21"/>
              </w:rPr>
              <w:t>0.0116047</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0.0725</w:t>
            </w:r>
            <w:r>
              <w:rPr>
                <w:rFonts w:ascii="Times New Roman" w:hAnsi="Times New Roman" w:cs="Times New Roman"/>
                <w:sz w:val="21"/>
                <w:szCs w:val="21"/>
              </w:rPr>
              <w:t>]</w:t>
            </w:r>
          </w:p>
        </w:tc>
      </w:tr>
      <w:tr w:rsidR="006D6228" w:rsidRPr="00527818" w14:paraId="7A44CCD0" w14:textId="77777777" w:rsidTr="00025CED">
        <w:tc>
          <w:tcPr>
            <w:tcW w:w="2736" w:type="dxa"/>
          </w:tcPr>
          <w:p w14:paraId="1E8C590E"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09413CB0"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-0.18939 </w:t>
            </w:r>
            <w:r>
              <w:rPr>
                <w:rFonts w:ascii="Times New Roman" w:hAnsi="Times New Roman" w:cs="Times New Roman"/>
                <w:sz w:val="21"/>
                <w:szCs w:val="21"/>
              </w:rPr>
              <w:t>(</w:t>
            </w:r>
            <w:r w:rsidRPr="00D20879">
              <w:rPr>
                <w:rFonts w:ascii="Times New Roman" w:hAnsi="Times New Roman" w:cs="Times New Roman"/>
                <w:sz w:val="21"/>
                <w:szCs w:val="21"/>
              </w:rPr>
              <w:t>0.04762</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0.0000724</w:t>
            </w:r>
            <w:r>
              <w:rPr>
                <w:rFonts w:ascii="Times New Roman" w:hAnsi="Times New Roman" w:cs="Times New Roman"/>
                <w:sz w:val="21"/>
                <w:szCs w:val="21"/>
              </w:rPr>
              <w:t>]</w:t>
            </w:r>
          </w:p>
        </w:tc>
        <w:tc>
          <w:tcPr>
            <w:tcW w:w="2736" w:type="dxa"/>
          </w:tcPr>
          <w:p w14:paraId="26C1F42C"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-0.02479 </w:t>
            </w:r>
            <w:r>
              <w:rPr>
                <w:rFonts w:ascii="Times New Roman" w:hAnsi="Times New Roman" w:cs="Times New Roman"/>
                <w:sz w:val="21"/>
                <w:szCs w:val="21"/>
              </w:rPr>
              <w:t>(</w:t>
            </w:r>
            <w:r w:rsidRPr="00D20879">
              <w:rPr>
                <w:rFonts w:ascii="Times New Roman" w:hAnsi="Times New Roman" w:cs="Times New Roman"/>
                <w:sz w:val="21"/>
                <w:szCs w:val="21"/>
              </w:rPr>
              <w:t>0.01459</w:t>
            </w:r>
            <w:r>
              <w:rPr>
                <w:rFonts w:ascii="Times New Roman" w:hAnsi="Times New Roman" w:cs="Times New Roman"/>
                <w:sz w:val="21"/>
                <w:szCs w:val="21"/>
              </w:rPr>
              <w:t>) [p =</w:t>
            </w:r>
            <w:r w:rsidRPr="00D20879">
              <w:rPr>
                <w:rFonts w:ascii="Times New Roman" w:hAnsi="Times New Roman" w:cs="Times New Roman"/>
                <w:sz w:val="21"/>
                <w:szCs w:val="21"/>
              </w:rPr>
              <w:t>0.0896</w:t>
            </w:r>
            <w:r>
              <w:rPr>
                <w:rFonts w:ascii="Times New Roman" w:hAnsi="Times New Roman" w:cs="Times New Roman"/>
                <w:sz w:val="21"/>
                <w:szCs w:val="21"/>
              </w:rPr>
              <w:t>]</w:t>
            </w:r>
          </w:p>
        </w:tc>
        <w:tc>
          <w:tcPr>
            <w:tcW w:w="2736" w:type="dxa"/>
          </w:tcPr>
          <w:p w14:paraId="79C0F35A"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-0.0011896 </w:t>
            </w:r>
            <w:r>
              <w:rPr>
                <w:rFonts w:ascii="Times New Roman" w:hAnsi="Times New Roman" w:cs="Times New Roman"/>
                <w:sz w:val="21"/>
                <w:szCs w:val="21"/>
              </w:rPr>
              <w:t>(</w:t>
            </w:r>
            <w:r w:rsidRPr="00D20879">
              <w:rPr>
                <w:rFonts w:ascii="Times New Roman" w:hAnsi="Times New Roman" w:cs="Times New Roman"/>
                <w:sz w:val="21"/>
                <w:szCs w:val="21"/>
              </w:rPr>
              <w:t>0.0005769</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0.0395</w:t>
            </w:r>
            <w:r>
              <w:rPr>
                <w:rFonts w:ascii="Times New Roman" w:hAnsi="Times New Roman" w:cs="Times New Roman"/>
                <w:sz w:val="21"/>
                <w:szCs w:val="21"/>
              </w:rPr>
              <w:t>]</w:t>
            </w:r>
          </w:p>
        </w:tc>
      </w:tr>
      <w:tr w:rsidR="006D6228" w:rsidRPr="00527818" w14:paraId="460BA301" w14:textId="77777777" w:rsidTr="00025CED">
        <w:tc>
          <w:tcPr>
            <w:tcW w:w="2736" w:type="dxa"/>
          </w:tcPr>
          <w:p w14:paraId="3C7230D6"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03C86387"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8.96280 </w:t>
            </w:r>
            <w:r>
              <w:rPr>
                <w:rFonts w:ascii="Times New Roman" w:hAnsi="Times New Roman" w:cs="Times New Roman"/>
                <w:sz w:val="21"/>
                <w:szCs w:val="21"/>
              </w:rPr>
              <w:t>(</w:t>
            </w:r>
            <w:r w:rsidRPr="00D20879">
              <w:rPr>
                <w:rFonts w:ascii="Times New Roman" w:hAnsi="Times New Roman" w:cs="Times New Roman"/>
                <w:sz w:val="21"/>
                <w:szCs w:val="21"/>
              </w:rPr>
              <w:t>0.52250</w:t>
            </w:r>
            <w:r>
              <w:rPr>
                <w:rFonts w:ascii="Times New Roman" w:hAnsi="Times New Roman" w:cs="Times New Roman"/>
                <w:sz w:val="21"/>
                <w:szCs w:val="21"/>
              </w:rPr>
              <w:t>) [p &lt; 0.00001]</w:t>
            </w:r>
          </w:p>
        </w:tc>
        <w:tc>
          <w:tcPr>
            <w:tcW w:w="2736" w:type="dxa"/>
          </w:tcPr>
          <w:p w14:paraId="399EE718"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3.37543 </w:t>
            </w:r>
            <w:r>
              <w:rPr>
                <w:rFonts w:ascii="Times New Roman" w:hAnsi="Times New Roman" w:cs="Times New Roman"/>
                <w:sz w:val="21"/>
                <w:szCs w:val="21"/>
              </w:rPr>
              <w:t>(</w:t>
            </w:r>
            <w:r w:rsidRPr="00D20879">
              <w:rPr>
                <w:rFonts w:ascii="Times New Roman" w:hAnsi="Times New Roman" w:cs="Times New Roman"/>
                <w:sz w:val="21"/>
                <w:szCs w:val="21"/>
              </w:rPr>
              <w:t>0.19568</w:t>
            </w:r>
            <w:r>
              <w:rPr>
                <w:rFonts w:ascii="Times New Roman" w:hAnsi="Times New Roman" w:cs="Times New Roman"/>
                <w:sz w:val="21"/>
                <w:szCs w:val="21"/>
              </w:rPr>
              <w:t>) [p &lt; 0.00001]</w:t>
            </w:r>
          </w:p>
        </w:tc>
        <w:tc>
          <w:tcPr>
            <w:tcW w:w="2736" w:type="dxa"/>
          </w:tcPr>
          <w:p w14:paraId="20144E46"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0.3097772 </w:t>
            </w:r>
            <w:r>
              <w:rPr>
                <w:rFonts w:ascii="Times New Roman" w:hAnsi="Times New Roman" w:cs="Times New Roman"/>
                <w:sz w:val="21"/>
                <w:szCs w:val="21"/>
              </w:rPr>
              <w:t>(</w:t>
            </w:r>
            <w:r w:rsidRPr="00D20879">
              <w:rPr>
                <w:rFonts w:ascii="Times New Roman" w:hAnsi="Times New Roman" w:cs="Times New Roman"/>
                <w:sz w:val="21"/>
                <w:szCs w:val="21"/>
              </w:rPr>
              <w:t>0.0086881</w:t>
            </w:r>
            <w:r>
              <w:rPr>
                <w:rFonts w:ascii="Times New Roman" w:hAnsi="Times New Roman" w:cs="Times New Roman"/>
                <w:sz w:val="21"/>
                <w:szCs w:val="21"/>
              </w:rPr>
              <w:t>) [p &lt; 0.000001]</w:t>
            </w:r>
          </w:p>
        </w:tc>
      </w:tr>
      <w:tr w:rsidR="006D6228" w:rsidRPr="00527818" w14:paraId="54963BB3" w14:textId="77777777" w:rsidTr="00025CED">
        <w:tc>
          <w:tcPr>
            <w:tcW w:w="2736" w:type="dxa"/>
          </w:tcPr>
          <w:p w14:paraId="47793375" w14:textId="77777777" w:rsidR="006D6228" w:rsidRPr="00527818" w:rsidRDefault="006D6228" w:rsidP="00025CED">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0FB7DE08" w14:textId="77777777" w:rsidR="006D6228" w:rsidRPr="00527818" w:rsidRDefault="006D6228" w:rsidP="00025CED">
            <w:pPr>
              <w:rPr>
                <w:rFonts w:ascii="Times New Roman" w:hAnsi="Times New Roman" w:cs="Times New Roman"/>
                <w:sz w:val="21"/>
                <w:szCs w:val="21"/>
              </w:rPr>
            </w:pPr>
          </w:p>
        </w:tc>
        <w:tc>
          <w:tcPr>
            <w:tcW w:w="2736" w:type="dxa"/>
          </w:tcPr>
          <w:p w14:paraId="1BCD9A2C" w14:textId="77777777" w:rsidR="006D6228" w:rsidRPr="00527818" w:rsidRDefault="006D6228" w:rsidP="00025CED">
            <w:pPr>
              <w:rPr>
                <w:rFonts w:ascii="Times New Roman" w:hAnsi="Times New Roman" w:cs="Times New Roman"/>
                <w:sz w:val="21"/>
                <w:szCs w:val="21"/>
              </w:rPr>
            </w:pPr>
          </w:p>
        </w:tc>
        <w:tc>
          <w:tcPr>
            <w:tcW w:w="2736" w:type="dxa"/>
          </w:tcPr>
          <w:p w14:paraId="39A0457A" w14:textId="77777777" w:rsidR="006D6228" w:rsidRPr="00527818" w:rsidRDefault="006D6228" w:rsidP="00025CED">
            <w:pPr>
              <w:rPr>
                <w:rFonts w:ascii="Times New Roman" w:hAnsi="Times New Roman" w:cs="Times New Roman"/>
                <w:sz w:val="21"/>
                <w:szCs w:val="21"/>
              </w:rPr>
            </w:pPr>
          </w:p>
        </w:tc>
      </w:tr>
      <w:tr w:rsidR="006D6228" w:rsidRPr="00527818" w14:paraId="6663394B" w14:textId="77777777" w:rsidTr="00025CED">
        <w:tc>
          <w:tcPr>
            <w:tcW w:w="2736" w:type="dxa"/>
          </w:tcPr>
          <w:p w14:paraId="227D2ED3"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377A249A" w14:textId="77777777" w:rsidR="006D6228" w:rsidRPr="00527818" w:rsidRDefault="006D6228" w:rsidP="00025CED">
            <w:pPr>
              <w:rPr>
                <w:rFonts w:ascii="Times New Roman" w:hAnsi="Times New Roman" w:cs="Times New Roman"/>
                <w:sz w:val="21"/>
                <w:szCs w:val="21"/>
              </w:rPr>
            </w:pPr>
            <w:r w:rsidRPr="00C34099">
              <w:rPr>
                <w:rFonts w:ascii="Times New Roman" w:hAnsi="Times New Roman" w:cs="Times New Roman"/>
                <w:sz w:val="21"/>
                <w:szCs w:val="21"/>
              </w:rPr>
              <w:t xml:space="preserve">16.352 </w:t>
            </w:r>
            <w:r>
              <w:rPr>
                <w:rFonts w:ascii="Times New Roman" w:hAnsi="Times New Roman" w:cs="Times New Roman"/>
                <w:sz w:val="21"/>
                <w:szCs w:val="21"/>
              </w:rPr>
              <w:t>(</w:t>
            </w:r>
            <w:r w:rsidRPr="00C34099">
              <w:rPr>
                <w:rFonts w:ascii="Times New Roman" w:hAnsi="Times New Roman" w:cs="Times New Roman"/>
                <w:sz w:val="21"/>
                <w:szCs w:val="21"/>
              </w:rPr>
              <w:t>4.044</w:t>
            </w:r>
            <w:r>
              <w:rPr>
                <w:rFonts w:ascii="Times New Roman" w:hAnsi="Times New Roman" w:cs="Times New Roman"/>
                <w:sz w:val="21"/>
                <w:szCs w:val="21"/>
              </w:rPr>
              <w:t>)</w:t>
            </w:r>
          </w:p>
        </w:tc>
        <w:tc>
          <w:tcPr>
            <w:tcW w:w="2736" w:type="dxa"/>
          </w:tcPr>
          <w:p w14:paraId="63DAFA84"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1.3539 (1.1636</w:t>
            </w:r>
            <w:r>
              <w:rPr>
                <w:rFonts w:ascii="Times New Roman" w:hAnsi="Times New Roman" w:cs="Times New Roman"/>
                <w:sz w:val="21"/>
                <w:szCs w:val="21"/>
              </w:rPr>
              <w:t>)</w:t>
            </w:r>
          </w:p>
        </w:tc>
        <w:tc>
          <w:tcPr>
            <w:tcW w:w="2736" w:type="dxa"/>
          </w:tcPr>
          <w:p w14:paraId="62C97A3C"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0.0036479 </w:t>
            </w:r>
            <w:r>
              <w:rPr>
                <w:rFonts w:ascii="Times New Roman" w:hAnsi="Times New Roman" w:cs="Times New Roman"/>
                <w:sz w:val="21"/>
                <w:szCs w:val="21"/>
              </w:rPr>
              <w:t>(</w:t>
            </w:r>
            <w:r w:rsidRPr="00D20879">
              <w:rPr>
                <w:rFonts w:ascii="Times New Roman" w:hAnsi="Times New Roman" w:cs="Times New Roman"/>
                <w:sz w:val="21"/>
                <w:szCs w:val="21"/>
              </w:rPr>
              <w:t>0.06040</w:t>
            </w:r>
            <w:r>
              <w:rPr>
                <w:rFonts w:ascii="Times New Roman" w:hAnsi="Times New Roman" w:cs="Times New Roman"/>
                <w:sz w:val="21"/>
                <w:szCs w:val="21"/>
              </w:rPr>
              <w:t>)</w:t>
            </w:r>
          </w:p>
        </w:tc>
      </w:tr>
      <w:tr w:rsidR="006D6228" w:rsidRPr="00527818" w14:paraId="4503D45A" w14:textId="77777777" w:rsidTr="00025CED">
        <w:tc>
          <w:tcPr>
            <w:tcW w:w="2736" w:type="dxa"/>
          </w:tcPr>
          <w:p w14:paraId="0799E8DD" w14:textId="77777777" w:rsidR="006D6228" w:rsidRPr="00527818" w:rsidRDefault="006D6228"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36870801" w14:textId="77777777" w:rsidR="006D6228" w:rsidRPr="00527818" w:rsidRDefault="006D6228" w:rsidP="00025CED">
            <w:pPr>
              <w:rPr>
                <w:rFonts w:ascii="Times New Roman" w:hAnsi="Times New Roman" w:cs="Times New Roman"/>
                <w:sz w:val="21"/>
                <w:szCs w:val="21"/>
              </w:rPr>
            </w:pPr>
            <w:r w:rsidRPr="00C34099">
              <w:rPr>
                <w:rFonts w:ascii="Times New Roman" w:hAnsi="Times New Roman" w:cs="Times New Roman"/>
                <w:sz w:val="21"/>
                <w:szCs w:val="21"/>
              </w:rPr>
              <w:t xml:space="preserve">1.243 </w:t>
            </w:r>
            <w:r>
              <w:rPr>
                <w:rFonts w:ascii="Times New Roman" w:hAnsi="Times New Roman" w:cs="Times New Roman"/>
                <w:sz w:val="21"/>
                <w:szCs w:val="21"/>
              </w:rPr>
              <w:t>(</w:t>
            </w:r>
            <w:r w:rsidRPr="00C34099">
              <w:rPr>
                <w:rFonts w:ascii="Times New Roman" w:hAnsi="Times New Roman" w:cs="Times New Roman"/>
                <w:sz w:val="21"/>
                <w:szCs w:val="21"/>
              </w:rPr>
              <w:t>1.115</w:t>
            </w:r>
            <w:r>
              <w:rPr>
                <w:rFonts w:ascii="Times New Roman" w:hAnsi="Times New Roman" w:cs="Times New Roman"/>
                <w:sz w:val="21"/>
                <w:szCs w:val="21"/>
              </w:rPr>
              <w:t>)</w:t>
            </w:r>
          </w:p>
        </w:tc>
        <w:tc>
          <w:tcPr>
            <w:tcW w:w="2736" w:type="dxa"/>
          </w:tcPr>
          <w:p w14:paraId="754ADE29"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0.1838 </w:t>
            </w:r>
            <w:r>
              <w:rPr>
                <w:rFonts w:ascii="Times New Roman" w:hAnsi="Times New Roman" w:cs="Times New Roman"/>
                <w:sz w:val="21"/>
                <w:szCs w:val="21"/>
              </w:rPr>
              <w:t>(</w:t>
            </w:r>
            <w:r w:rsidRPr="00D20879">
              <w:rPr>
                <w:rFonts w:ascii="Times New Roman" w:hAnsi="Times New Roman" w:cs="Times New Roman"/>
                <w:sz w:val="21"/>
                <w:szCs w:val="21"/>
              </w:rPr>
              <w:t>0.4287</w:t>
            </w:r>
            <w:r>
              <w:rPr>
                <w:rFonts w:ascii="Times New Roman" w:hAnsi="Times New Roman" w:cs="Times New Roman"/>
                <w:sz w:val="21"/>
                <w:szCs w:val="21"/>
              </w:rPr>
              <w:t>)</w:t>
            </w:r>
            <w:r w:rsidRPr="00D20879">
              <w:rPr>
                <w:rFonts w:ascii="Times New Roman" w:hAnsi="Times New Roman" w:cs="Times New Roman"/>
                <w:sz w:val="21"/>
                <w:szCs w:val="21"/>
              </w:rPr>
              <w:t xml:space="preserve">  </w:t>
            </w:r>
          </w:p>
        </w:tc>
        <w:tc>
          <w:tcPr>
            <w:tcW w:w="2736" w:type="dxa"/>
          </w:tcPr>
          <w:p w14:paraId="5439B5E4"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0.0003592 </w:t>
            </w:r>
            <w:r>
              <w:rPr>
                <w:rFonts w:ascii="Times New Roman" w:hAnsi="Times New Roman" w:cs="Times New Roman"/>
                <w:sz w:val="21"/>
                <w:szCs w:val="21"/>
              </w:rPr>
              <w:t>(</w:t>
            </w:r>
            <w:r w:rsidRPr="00D20879">
              <w:rPr>
                <w:rFonts w:ascii="Times New Roman" w:hAnsi="Times New Roman" w:cs="Times New Roman"/>
                <w:sz w:val="21"/>
                <w:szCs w:val="21"/>
              </w:rPr>
              <w:t>0.01895</w:t>
            </w:r>
            <w:r>
              <w:rPr>
                <w:rFonts w:ascii="Times New Roman" w:hAnsi="Times New Roman" w:cs="Times New Roman"/>
                <w:sz w:val="21"/>
                <w:szCs w:val="21"/>
              </w:rPr>
              <w:t>)</w:t>
            </w:r>
          </w:p>
        </w:tc>
      </w:tr>
      <w:tr w:rsidR="006D6228" w:rsidRPr="00527818" w14:paraId="3A88C1FA" w14:textId="77777777" w:rsidTr="00025CED">
        <w:tc>
          <w:tcPr>
            <w:tcW w:w="2736" w:type="dxa"/>
          </w:tcPr>
          <w:p w14:paraId="3EF66972"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Residual variance</w:t>
            </w:r>
          </w:p>
        </w:tc>
        <w:tc>
          <w:tcPr>
            <w:tcW w:w="2736" w:type="dxa"/>
          </w:tcPr>
          <w:p w14:paraId="0E3811B5" w14:textId="77777777" w:rsidR="006D6228" w:rsidRPr="00527818" w:rsidRDefault="006D6228" w:rsidP="00025CED">
            <w:pPr>
              <w:rPr>
                <w:rFonts w:ascii="Times New Roman" w:hAnsi="Times New Roman" w:cs="Times New Roman"/>
                <w:sz w:val="21"/>
                <w:szCs w:val="21"/>
              </w:rPr>
            </w:pPr>
            <w:r w:rsidRPr="00C34099">
              <w:rPr>
                <w:rFonts w:ascii="Times New Roman" w:hAnsi="Times New Roman" w:cs="Times New Roman"/>
                <w:sz w:val="21"/>
                <w:szCs w:val="21"/>
              </w:rPr>
              <w:t>60.053 (7.749</w:t>
            </w:r>
            <w:r>
              <w:rPr>
                <w:rFonts w:ascii="Times New Roman" w:hAnsi="Times New Roman" w:cs="Times New Roman"/>
                <w:sz w:val="21"/>
                <w:szCs w:val="21"/>
              </w:rPr>
              <w:t>)</w:t>
            </w:r>
          </w:p>
        </w:tc>
        <w:tc>
          <w:tcPr>
            <w:tcW w:w="2736" w:type="dxa"/>
          </w:tcPr>
          <w:p w14:paraId="180C17AF"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3.9751 </w:t>
            </w:r>
            <w:r>
              <w:rPr>
                <w:rFonts w:ascii="Times New Roman" w:hAnsi="Times New Roman" w:cs="Times New Roman"/>
                <w:sz w:val="21"/>
                <w:szCs w:val="21"/>
              </w:rPr>
              <w:t>(</w:t>
            </w:r>
            <w:r w:rsidRPr="00D20879">
              <w:rPr>
                <w:rFonts w:ascii="Times New Roman" w:hAnsi="Times New Roman" w:cs="Times New Roman"/>
                <w:sz w:val="21"/>
                <w:szCs w:val="21"/>
              </w:rPr>
              <w:t>1.9938</w:t>
            </w:r>
            <w:r>
              <w:rPr>
                <w:rFonts w:ascii="Times New Roman" w:hAnsi="Times New Roman" w:cs="Times New Roman"/>
                <w:sz w:val="21"/>
                <w:szCs w:val="21"/>
              </w:rPr>
              <w:t>)</w:t>
            </w:r>
          </w:p>
        </w:tc>
        <w:tc>
          <w:tcPr>
            <w:tcW w:w="2736" w:type="dxa"/>
          </w:tcPr>
          <w:p w14:paraId="22F560A1"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0.0040030 </w:t>
            </w:r>
            <w:r>
              <w:rPr>
                <w:rFonts w:ascii="Times New Roman" w:hAnsi="Times New Roman" w:cs="Times New Roman"/>
                <w:sz w:val="21"/>
                <w:szCs w:val="21"/>
              </w:rPr>
              <w:t>(</w:t>
            </w:r>
            <w:r w:rsidRPr="00D20879">
              <w:rPr>
                <w:rFonts w:ascii="Times New Roman" w:hAnsi="Times New Roman" w:cs="Times New Roman"/>
                <w:sz w:val="21"/>
                <w:szCs w:val="21"/>
              </w:rPr>
              <w:t>0.06327</w:t>
            </w:r>
            <w:r>
              <w:rPr>
                <w:rFonts w:ascii="Times New Roman" w:hAnsi="Times New Roman" w:cs="Times New Roman"/>
                <w:sz w:val="21"/>
                <w:szCs w:val="21"/>
              </w:rPr>
              <w:t>)</w:t>
            </w:r>
          </w:p>
        </w:tc>
      </w:tr>
    </w:tbl>
    <w:p w14:paraId="2B866438" w14:textId="18C54D58" w:rsidR="006D6228" w:rsidRDefault="006D6228" w:rsidP="006D6228">
      <w:pPr>
        <w:rPr>
          <w:rFonts w:ascii="Times New Roman" w:hAnsi="Times New Roman" w:cs="Times New Roman"/>
          <w:sz w:val="21"/>
          <w:szCs w:val="21"/>
        </w:rPr>
      </w:pPr>
      <w:r>
        <w:rPr>
          <w:rFonts w:ascii="Times New Roman" w:hAnsi="Times New Roman" w:cs="Times New Roman"/>
          <w:b/>
          <w:bCs/>
          <w:sz w:val="21"/>
          <w:szCs w:val="21"/>
        </w:rPr>
        <w:t xml:space="preserve">Table S5: Multilevel random intercepts models for decision times with a punisher present. </w:t>
      </w:r>
      <w:r>
        <w:rPr>
          <w:rFonts w:ascii="Times New Roman" w:hAnsi="Times New Roman" w:cs="Times New Roman"/>
          <w:sz w:val="21"/>
          <w:szCs w:val="21"/>
        </w:rPr>
        <w:t>Standard errors for fixed effects and standard deviations for random effects are shown in parentheses. P-values are shown in square brackets.</w:t>
      </w:r>
    </w:p>
    <w:p w14:paraId="0809FD2A" w14:textId="77777777" w:rsidR="00EF74B5" w:rsidRDefault="00EF74B5" w:rsidP="006D6228">
      <w:pPr>
        <w:rPr>
          <w:rFonts w:ascii="Times New Roman" w:hAnsi="Times New Roman" w:cs="Times New Roman"/>
          <w:sz w:val="21"/>
          <w:szCs w:val="21"/>
        </w:rPr>
      </w:pPr>
    </w:p>
    <w:tbl>
      <w:tblPr>
        <w:tblStyle w:val="TableGrid"/>
        <w:tblW w:w="10944" w:type="dxa"/>
        <w:tblLook w:val="04A0" w:firstRow="1" w:lastRow="0" w:firstColumn="1" w:lastColumn="0" w:noHBand="0" w:noVBand="1"/>
      </w:tblPr>
      <w:tblGrid>
        <w:gridCol w:w="5472"/>
        <w:gridCol w:w="5472"/>
      </w:tblGrid>
      <w:tr w:rsidR="00EF74B5" w14:paraId="7C361A29" w14:textId="77777777" w:rsidTr="00EF74B5">
        <w:tc>
          <w:tcPr>
            <w:tcW w:w="5472" w:type="dxa"/>
          </w:tcPr>
          <w:p w14:paraId="0335B08E" w14:textId="77777777" w:rsidR="00EF74B5" w:rsidRDefault="00EF74B5" w:rsidP="00025CED">
            <w:pPr>
              <w:rPr>
                <w:rFonts w:ascii="Times New Roman" w:hAnsi="Times New Roman" w:cs="Times New Roman"/>
                <w:b/>
                <w:bCs/>
                <w:sz w:val="21"/>
                <w:szCs w:val="21"/>
              </w:rPr>
            </w:pPr>
          </w:p>
        </w:tc>
        <w:tc>
          <w:tcPr>
            <w:tcW w:w="5472" w:type="dxa"/>
          </w:tcPr>
          <w:p w14:paraId="3DC2FB79" w14:textId="77777777" w:rsidR="00EF74B5" w:rsidRDefault="00EF74B5" w:rsidP="00025CED">
            <w:pPr>
              <w:rPr>
                <w:rFonts w:ascii="Times New Roman" w:hAnsi="Times New Roman" w:cs="Times New Roman"/>
                <w:b/>
                <w:bCs/>
                <w:sz w:val="21"/>
                <w:szCs w:val="21"/>
              </w:rPr>
            </w:pPr>
            <w:r>
              <w:rPr>
                <w:rFonts w:ascii="Times New Roman" w:hAnsi="Times New Roman" w:cs="Times New Roman"/>
                <w:b/>
                <w:bCs/>
                <w:sz w:val="21"/>
                <w:szCs w:val="21"/>
              </w:rPr>
              <w:t xml:space="preserve">Experiment A </w:t>
            </w:r>
          </w:p>
        </w:tc>
      </w:tr>
      <w:tr w:rsidR="00EF74B5" w:rsidRPr="009D5161" w14:paraId="4D15C0E0" w14:textId="77777777" w:rsidTr="00EF74B5">
        <w:tc>
          <w:tcPr>
            <w:tcW w:w="5472" w:type="dxa"/>
          </w:tcPr>
          <w:p w14:paraId="4296997F" w14:textId="77777777" w:rsidR="00EF74B5" w:rsidRPr="009D5161" w:rsidRDefault="00EF74B5"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5472" w:type="dxa"/>
          </w:tcPr>
          <w:p w14:paraId="268B67B1" w14:textId="1BE7261B" w:rsidR="00EF74B5" w:rsidRPr="009D5161" w:rsidRDefault="00EF74B5" w:rsidP="00025CED">
            <w:pPr>
              <w:rPr>
                <w:rFonts w:ascii="Times New Roman" w:hAnsi="Times New Roman" w:cs="Times New Roman"/>
                <w:sz w:val="21"/>
                <w:szCs w:val="21"/>
              </w:rPr>
            </w:pPr>
            <w:r>
              <w:rPr>
                <w:rFonts w:ascii="Times New Roman" w:hAnsi="Times New Roman" w:cs="Times New Roman"/>
                <w:sz w:val="21"/>
                <w:szCs w:val="21"/>
              </w:rPr>
              <w:t>10747</w:t>
            </w:r>
          </w:p>
        </w:tc>
      </w:tr>
      <w:tr w:rsidR="00EF74B5" w14:paraId="39236786" w14:textId="77777777" w:rsidTr="00EF74B5">
        <w:tc>
          <w:tcPr>
            <w:tcW w:w="5472" w:type="dxa"/>
          </w:tcPr>
          <w:p w14:paraId="56952777" w14:textId="77777777" w:rsidR="00EF74B5" w:rsidRDefault="00EF74B5"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5472" w:type="dxa"/>
          </w:tcPr>
          <w:p w14:paraId="3317F51F" w14:textId="77777777" w:rsidR="00EF74B5" w:rsidRDefault="00EF74B5" w:rsidP="00025CED">
            <w:pPr>
              <w:rPr>
                <w:rFonts w:ascii="Times New Roman" w:hAnsi="Times New Roman" w:cs="Times New Roman"/>
                <w:b/>
                <w:bCs/>
                <w:sz w:val="21"/>
                <w:szCs w:val="21"/>
              </w:rPr>
            </w:pPr>
          </w:p>
        </w:tc>
      </w:tr>
      <w:tr w:rsidR="00EF74B5" w:rsidRPr="00527818" w14:paraId="439A499A" w14:textId="77777777" w:rsidTr="001E36A7">
        <w:tc>
          <w:tcPr>
            <w:tcW w:w="5472" w:type="dxa"/>
          </w:tcPr>
          <w:p w14:paraId="1E47618A" w14:textId="2C11DC97" w:rsidR="00EF74B5" w:rsidRPr="00527818" w:rsidRDefault="00EF74B5" w:rsidP="00025CED">
            <w:pPr>
              <w:rPr>
                <w:rFonts w:ascii="Times New Roman" w:hAnsi="Times New Roman" w:cs="Times New Roman"/>
                <w:sz w:val="21"/>
                <w:szCs w:val="21"/>
              </w:rPr>
            </w:pPr>
            <w:r>
              <w:rPr>
                <w:rFonts w:ascii="Times New Roman" w:hAnsi="Times New Roman" w:cs="Times New Roman"/>
                <w:sz w:val="21"/>
                <w:szCs w:val="21"/>
              </w:rPr>
              <w:t>Time Pressure</w:t>
            </w:r>
          </w:p>
        </w:tc>
        <w:tc>
          <w:tcPr>
            <w:tcW w:w="5472" w:type="dxa"/>
          </w:tcPr>
          <w:p w14:paraId="3375A727" w14:textId="0C9CD48F" w:rsidR="00EF74B5"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0.77967310</w:t>
            </w:r>
            <w:r>
              <w:rPr>
                <w:rFonts w:ascii="Times New Roman" w:hAnsi="Times New Roman" w:cs="Times New Roman"/>
                <w:sz w:val="21"/>
                <w:szCs w:val="21"/>
              </w:rPr>
              <w:t xml:space="preserve"> (</w:t>
            </w:r>
            <w:r w:rsidRPr="00175B88">
              <w:rPr>
                <w:rFonts w:ascii="Times New Roman" w:hAnsi="Times New Roman" w:cs="Times New Roman"/>
                <w:sz w:val="21"/>
                <w:szCs w:val="21"/>
              </w:rPr>
              <w:t>0.39388998</w:t>
            </w:r>
            <w:r>
              <w:rPr>
                <w:rFonts w:ascii="Times New Roman" w:hAnsi="Times New Roman" w:cs="Times New Roman"/>
                <w:sz w:val="21"/>
                <w:szCs w:val="21"/>
              </w:rPr>
              <w:t xml:space="preserve">, </w:t>
            </w:r>
            <w:r w:rsidRPr="00175B88">
              <w:rPr>
                <w:rFonts w:ascii="Times New Roman" w:hAnsi="Times New Roman" w:cs="Times New Roman"/>
                <w:sz w:val="21"/>
                <w:szCs w:val="21"/>
              </w:rPr>
              <w:t>1.5432993</w:t>
            </w:r>
            <w:r>
              <w:rPr>
                <w:rFonts w:ascii="Times New Roman" w:hAnsi="Times New Roman" w:cs="Times New Roman"/>
                <w:sz w:val="21"/>
                <w:szCs w:val="21"/>
              </w:rPr>
              <w:t>) [p = 0.475]</w:t>
            </w:r>
          </w:p>
        </w:tc>
      </w:tr>
      <w:tr w:rsidR="00175B88" w:rsidRPr="00527818" w14:paraId="2B4B7820" w14:textId="77777777" w:rsidTr="001E36A7">
        <w:tc>
          <w:tcPr>
            <w:tcW w:w="5472" w:type="dxa"/>
          </w:tcPr>
          <w:p w14:paraId="110668E6" w14:textId="5BA49C86" w:rsidR="00175B88" w:rsidRPr="00527818" w:rsidRDefault="00175B88"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5472" w:type="dxa"/>
          </w:tcPr>
          <w:p w14:paraId="3DF2EBC3" w14:textId="79857961" w:rsidR="00175B88"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0.97390199</w:t>
            </w:r>
            <w:r>
              <w:rPr>
                <w:rFonts w:ascii="Times New Roman" w:hAnsi="Times New Roman" w:cs="Times New Roman"/>
                <w:sz w:val="21"/>
                <w:szCs w:val="21"/>
              </w:rPr>
              <w:t xml:space="preserve"> (</w:t>
            </w:r>
            <w:r w:rsidRPr="00175B88">
              <w:rPr>
                <w:rFonts w:ascii="Times New Roman" w:hAnsi="Times New Roman" w:cs="Times New Roman"/>
                <w:sz w:val="21"/>
                <w:szCs w:val="21"/>
              </w:rPr>
              <w:t>0.95276321</w:t>
            </w:r>
            <w:r>
              <w:rPr>
                <w:rFonts w:ascii="Times New Roman" w:hAnsi="Times New Roman" w:cs="Times New Roman"/>
                <w:sz w:val="21"/>
                <w:szCs w:val="21"/>
              </w:rPr>
              <w:t xml:space="preserve">, </w:t>
            </w:r>
            <w:r w:rsidRPr="00175B88">
              <w:rPr>
                <w:rFonts w:ascii="Times New Roman" w:hAnsi="Times New Roman" w:cs="Times New Roman"/>
                <w:sz w:val="21"/>
                <w:szCs w:val="21"/>
              </w:rPr>
              <w:t>0.9955098</w:t>
            </w:r>
            <w:r>
              <w:rPr>
                <w:rFonts w:ascii="Times New Roman" w:hAnsi="Times New Roman" w:cs="Times New Roman"/>
                <w:sz w:val="21"/>
                <w:szCs w:val="21"/>
              </w:rPr>
              <w:t>) [p = 0.018]</w:t>
            </w:r>
          </w:p>
        </w:tc>
      </w:tr>
      <w:tr w:rsidR="00175B88" w:rsidRPr="00527818" w14:paraId="15835570" w14:textId="77777777" w:rsidTr="001E36A7">
        <w:tc>
          <w:tcPr>
            <w:tcW w:w="5472" w:type="dxa"/>
          </w:tcPr>
          <w:p w14:paraId="094C26C4" w14:textId="59EAE50C" w:rsidR="00175B88" w:rsidRPr="00527818" w:rsidRDefault="00175B88"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5472" w:type="dxa"/>
          </w:tcPr>
          <w:p w14:paraId="4977D716" w14:textId="455649A5" w:rsidR="00175B88"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 xml:space="preserve">0.02494719 </w:t>
            </w:r>
            <w:r>
              <w:rPr>
                <w:rFonts w:ascii="Times New Roman" w:hAnsi="Times New Roman" w:cs="Times New Roman"/>
                <w:sz w:val="21"/>
                <w:szCs w:val="21"/>
              </w:rPr>
              <w:t>(</w:t>
            </w:r>
            <w:r w:rsidRPr="00175B88">
              <w:rPr>
                <w:rFonts w:ascii="Times New Roman" w:hAnsi="Times New Roman" w:cs="Times New Roman"/>
                <w:sz w:val="21"/>
                <w:szCs w:val="21"/>
              </w:rPr>
              <w:t>0.01506121</w:t>
            </w:r>
            <w:r>
              <w:rPr>
                <w:rFonts w:ascii="Times New Roman" w:hAnsi="Times New Roman" w:cs="Times New Roman"/>
                <w:sz w:val="21"/>
                <w:szCs w:val="21"/>
              </w:rPr>
              <w:t xml:space="preserve">, </w:t>
            </w:r>
            <w:r w:rsidRPr="00175B88">
              <w:rPr>
                <w:rFonts w:ascii="Times New Roman" w:hAnsi="Times New Roman" w:cs="Times New Roman"/>
                <w:sz w:val="21"/>
                <w:szCs w:val="21"/>
              </w:rPr>
              <w:t>0.0413222</w:t>
            </w:r>
            <w:r>
              <w:rPr>
                <w:rFonts w:ascii="Times New Roman" w:hAnsi="Times New Roman" w:cs="Times New Roman"/>
                <w:sz w:val="21"/>
                <w:szCs w:val="21"/>
              </w:rPr>
              <w:t>) [p &lt; 0.00001]</w:t>
            </w:r>
          </w:p>
        </w:tc>
      </w:tr>
      <w:tr w:rsidR="00175B88" w:rsidRPr="00527818" w14:paraId="42ED0F85" w14:textId="77777777" w:rsidTr="001E36A7">
        <w:tc>
          <w:tcPr>
            <w:tcW w:w="5472" w:type="dxa"/>
          </w:tcPr>
          <w:p w14:paraId="6A71797C" w14:textId="2F19E72C" w:rsidR="00175B88" w:rsidRPr="00527818" w:rsidRDefault="00175B88" w:rsidP="00025CED">
            <w:pPr>
              <w:rPr>
                <w:rFonts w:ascii="Times New Roman" w:hAnsi="Times New Roman" w:cs="Times New Roman"/>
                <w:sz w:val="21"/>
                <w:szCs w:val="21"/>
              </w:rPr>
            </w:pPr>
            <w:r w:rsidRPr="00527818">
              <w:rPr>
                <w:rFonts w:ascii="Times New Roman" w:hAnsi="Times New Roman" w:cs="Times New Roman"/>
                <w:b/>
                <w:bCs/>
                <w:sz w:val="21"/>
                <w:szCs w:val="21"/>
              </w:rPr>
              <w:t>Random Effects</w:t>
            </w:r>
          </w:p>
        </w:tc>
        <w:tc>
          <w:tcPr>
            <w:tcW w:w="5472" w:type="dxa"/>
          </w:tcPr>
          <w:p w14:paraId="1E4E750C" w14:textId="0FC65F74" w:rsidR="00175B88" w:rsidRPr="00527818" w:rsidRDefault="00175B88" w:rsidP="00025CED">
            <w:pPr>
              <w:rPr>
                <w:rFonts w:ascii="Times New Roman" w:hAnsi="Times New Roman" w:cs="Times New Roman"/>
                <w:sz w:val="21"/>
                <w:szCs w:val="21"/>
              </w:rPr>
            </w:pPr>
          </w:p>
        </w:tc>
      </w:tr>
      <w:tr w:rsidR="00175B88" w:rsidRPr="00527818" w14:paraId="0C44D787" w14:textId="77777777" w:rsidTr="001E36A7">
        <w:tc>
          <w:tcPr>
            <w:tcW w:w="5472" w:type="dxa"/>
          </w:tcPr>
          <w:p w14:paraId="1B794A12" w14:textId="229B2804" w:rsidR="00175B88" w:rsidRPr="00527818" w:rsidRDefault="00175B88" w:rsidP="00025CED">
            <w:pPr>
              <w:rPr>
                <w:rFonts w:ascii="Times New Roman" w:hAnsi="Times New Roman" w:cs="Times New Roman"/>
                <w:b/>
                <w:bCs/>
                <w:sz w:val="21"/>
                <w:szCs w:val="21"/>
              </w:rPr>
            </w:pPr>
            <w:r w:rsidRPr="00527818">
              <w:rPr>
                <w:rFonts w:ascii="Times New Roman" w:hAnsi="Times New Roman" w:cs="Times New Roman"/>
                <w:sz w:val="21"/>
                <w:szCs w:val="21"/>
              </w:rPr>
              <w:t>Player-level variance</w:t>
            </w:r>
          </w:p>
        </w:tc>
        <w:tc>
          <w:tcPr>
            <w:tcW w:w="5472" w:type="dxa"/>
          </w:tcPr>
          <w:p w14:paraId="171B4578" w14:textId="1FFD97E7" w:rsidR="00175B88"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 xml:space="preserve">6.908 </w:t>
            </w:r>
            <w:r>
              <w:rPr>
                <w:rFonts w:ascii="Times New Roman" w:hAnsi="Times New Roman" w:cs="Times New Roman"/>
                <w:sz w:val="21"/>
                <w:szCs w:val="21"/>
              </w:rPr>
              <w:t>(</w:t>
            </w:r>
            <w:r w:rsidRPr="00175B88">
              <w:rPr>
                <w:rFonts w:ascii="Times New Roman" w:hAnsi="Times New Roman" w:cs="Times New Roman"/>
                <w:sz w:val="21"/>
                <w:szCs w:val="21"/>
              </w:rPr>
              <w:t>2.6283</w:t>
            </w:r>
            <w:r>
              <w:rPr>
                <w:rFonts w:ascii="Times New Roman" w:hAnsi="Times New Roman" w:cs="Times New Roman"/>
                <w:sz w:val="21"/>
                <w:szCs w:val="21"/>
              </w:rPr>
              <w:t>)</w:t>
            </w:r>
          </w:p>
        </w:tc>
      </w:tr>
      <w:tr w:rsidR="00175B88" w:rsidRPr="00527818" w14:paraId="78B71B6A" w14:textId="77777777" w:rsidTr="001E36A7">
        <w:tc>
          <w:tcPr>
            <w:tcW w:w="5472" w:type="dxa"/>
          </w:tcPr>
          <w:p w14:paraId="480CFBBB" w14:textId="79009C1F" w:rsidR="00175B88" w:rsidRPr="00527818" w:rsidRDefault="00175B88"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5472" w:type="dxa"/>
          </w:tcPr>
          <w:p w14:paraId="35221CC9" w14:textId="3A02541C" w:rsidR="00175B88"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 xml:space="preserve">0.641 </w:t>
            </w:r>
            <w:r>
              <w:rPr>
                <w:rFonts w:ascii="Times New Roman" w:hAnsi="Times New Roman" w:cs="Times New Roman"/>
                <w:sz w:val="21"/>
                <w:szCs w:val="21"/>
              </w:rPr>
              <w:t>(</w:t>
            </w:r>
            <w:r w:rsidRPr="00175B88">
              <w:rPr>
                <w:rFonts w:ascii="Times New Roman" w:hAnsi="Times New Roman" w:cs="Times New Roman"/>
                <w:sz w:val="21"/>
                <w:szCs w:val="21"/>
              </w:rPr>
              <w:t>0.8006</w:t>
            </w:r>
            <w:r>
              <w:rPr>
                <w:rFonts w:ascii="Times New Roman" w:hAnsi="Times New Roman" w:cs="Times New Roman"/>
                <w:sz w:val="21"/>
                <w:szCs w:val="21"/>
              </w:rPr>
              <w:t>)</w:t>
            </w:r>
          </w:p>
        </w:tc>
      </w:tr>
    </w:tbl>
    <w:p w14:paraId="36234C5F" w14:textId="131B4E2C" w:rsidR="00EF74B5" w:rsidRDefault="00EF74B5" w:rsidP="006D6228">
      <w:pPr>
        <w:rPr>
          <w:rFonts w:ascii="Times New Roman" w:hAnsi="Times New Roman" w:cs="Times New Roman"/>
          <w:sz w:val="21"/>
          <w:szCs w:val="21"/>
        </w:rPr>
      </w:pPr>
    </w:p>
    <w:p w14:paraId="00A9EFC7" w14:textId="7FA5AFC9" w:rsidR="006D6228" w:rsidRPr="00175B88" w:rsidRDefault="00EF74B5" w:rsidP="00773204">
      <w:pPr>
        <w:rPr>
          <w:rFonts w:ascii="Times New Roman" w:hAnsi="Times New Roman" w:cs="Times New Roman"/>
          <w:sz w:val="21"/>
          <w:szCs w:val="21"/>
        </w:rPr>
      </w:pPr>
      <w:r>
        <w:rPr>
          <w:rFonts w:ascii="Times New Roman" w:hAnsi="Times New Roman" w:cs="Times New Roman"/>
          <w:b/>
          <w:bCs/>
          <w:sz w:val="21"/>
          <w:szCs w:val="21"/>
        </w:rPr>
        <w:t xml:space="preserve">Table S6: Multilevel </w:t>
      </w:r>
      <w:r w:rsidR="00175B88">
        <w:rPr>
          <w:rFonts w:ascii="Times New Roman" w:hAnsi="Times New Roman" w:cs="Times New Roman"/>
          <w:b/>
          <w:bCs/>
          <w:sz w:val="21"/>
          <w:szCs w:val="21"/>
        </w:rPr>
        <w:t xml:space="preserve">logistic </w:t>
      </w:r>
      <w:r>
        <w:rPr>
          <w:rFonts w:ascii="Times New Roman" w:hAnsi="Times New Roman" w:cs="Times New Roman"/>
          <w:b/>
          <w:bCs/>
          <w:sz w:val="21"/>
          <w:szCs w:val="21"/>
        </w:rPr>
        <w:t>random intercepts model for the effect of time pressure</w:t>
      </w:r>
      <w:r w:rsidR="00175B88">
        <w:rPr>
          <w:rFonts w:ascii="Times New Roman" w:hAnsi="Times New Roman" w:cs="Times New Roman"/>
          <w:b/>
          <w:bCs/>
          <w:sz w:val="21"/>
          <w:szCs w:val="21"/>
        </w:rPr>
        <w:t xml:space="preserve"> on the odds of punishment</w:t>
      </w:r>
      <w:r>
        <w:rPr>
          <w:rFonts w:ascii="Times New Roman" w:hAnsi="Times New Roman" w:cs="Times New Roman"/>
          <w:b/>
          <w:bCs/>
          <w:sz w:val="21"/>
          <w:szCs w:val="21"/>
        </w:rPr>
        <w:t xml:space="preserve"> in Experiment B. </w:t>
      </w:r>
      <w:r w:rsidR="00175B88">
        <w:rPr>
          <w:rFonts w:ascii="Times New Roman" w:hAnsi="Times New Roman" w:cs="Times New Roman"/>
          <w:sz w:val="21"/>
          <w:szCs w:val="21"/>
        </w:rPr>
        <w:t>Estimates shown are exponentiated and represent odds ratios. 95% confidence intervals for fixed effects odds ratios and standard deviations of random effects are shown in parentheses. P-values are shown in square brackets.</w:t>
      </w:r>
    </w:p>
    <w:sectPr w:rsidR="006D6228" w:rsidRPr="00175B88" w:rsidSect="000C300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kihiro Nishi" w:date="2023-07-07T22:57:00Z" w:initials="AN">
    <w:p w14:paraId="3235EB30" w14:textId="164FC1BF" w:rsidR="009F5275" w:rsidRDefault="009F5275">
      <w:pPr>
        <w:pStyle w:val="CommentText"/>
      </w:pPr>
      <w:r>
        <w:rPr>
          <w:rStyle w:val="CommentReference"/>
        </w:rPr>
        <w:annotationRef/>
      </w:r>
      <w:r>
        <w:t>“</w:t>
      </w:r>
      <w:proofErr w:type="spellStart"/>
      <w:proofErr w:type="gramStart"/>
      <w:r>
        <w:t>punishement</w:t>
      </w:r>
      <w:proofErr w:type="spellEnd"/>
      <w:proofErr w:type="gramEnd"/>
      <w:r>
        <w:t xml:space="preserve"> is costly” and “cost must also be paid by the perpetrator” are the same? Here, we expect to implicitly define “punishment” – like pay cost to reduce/damage other’s asset, </w:t>
      </w:r>
      <w:proofErr w:type="spellStart"/>
      <w:r>
        <w:t>etc</w:t>
      </w:r>
      <w:proofErr w:type="spellEnd"/>
      <w:r>
        <w:t xml:space="preserve">? </w:t>
      </w:r>
      <w:proofErr w:type="gramStart"/>
      <w:r>
        <w:t>Are</w:t>
      </w:r>
      <w:proofErr w:type="gramEnd"/>
      <w:r>
        <w:t xml:space="preserve"> the perpetrator the same as the punisher? Or you mean punisher punish perpetrator?</w:t>
      </w:r>
    </w:p>
  </w:comment>
  <w:comment w:id="3" w:author="Akihiro Nishi" w:date="2023-07-07T23:06:00Z" w:initials="AN">
    <w:p w14:paraId="67F217E4" w14:textId="29918CB3" w:rsidR="00E24D8C" w:rsidRDefault="00E24D8C">
      <w:pPr>
        <w:pStyle w:val="CommentText"/>
      </w:pPr>
      <w:r>
        <w:rPr>
          <w:rStyle w:val="CommentReference"/>
        </w:rPr>
        <w:annotationRef/>
      </w:r>
      <w:r>
        <w:t>Too quick to say. Your second paragraph is explaining evolutionary puzzle. “</w:t>
      </w:r>
      <w:proofErr w:type="gramStart"/>
      <w:r w:rsidRPr="00EE3C0F">
        <w:rPr>
          <w:rFonts w:ascii="Times New Roman" w:hAnsi="Times New Roman" w:cs="Times New Roman"/>
        </w:rPr>
        <w:t>humans</w:t>
      </w:r>
      <w:proofErr w:type="gramEnd"/>
      <w:r w:rsidRPr="00EE3C0F">
        <w:rPr>
          <w:rFonts w:ascii="Times New Roman" w:hAnsi="Times New Roman" w:cs="Times New Roman"/>
        </w:rPr>
        <w:t xml:space="preserve"> are thought to be willingly cooperative</w:t>
      </w:r>
      <w:r>
        <w:rPr>
          <w:rFonts w:ascii="Times New Roman" w:hAnsi="Times New Roman" w:cs="Times New Roman"/>
        </w:rPr>
        <w:t xml:space="preserve"> and altruistic</w:t>
      </w:r>
      <w:r w:rsidRPr="00EE3C0F">
        <w:rPr>
          <w:rFonts w:ascii="Times New Roman" w:hAnsi="Times New Roman" w:cs="Times New Roman"/>
        </w:rPr>
        <w:t>, even to complete strangers</w:t>
      </w:r>
      <w:r>
        <w:t>” and the first half of the second paragraph has overlap, which should be consolidated in one place. Shuffle the order of the sentences.</w:t>
      </w:r>
    </w:p>
  </w:comment>
  <w:comment w:id="5" w:author="Akihiro Nishi" w:date="2023-07-07T23:15:00Z" w:initials="AN">
    <w:p w14:paraId="54CC48B5" w14:textId="1DEADE80" w:rsidR="006C5263" w:rsidRDefault="006C5263">
      <w:pPr>
        <w:pStyle w:val="CommentText"/>
      </w:pPr>
      <w:r>
        <w:rPr>
          <w:rStyle w:val="CommentReference"/>
        </w:rPr>
        <w:annotationRef/>
      </w:r>
      <w:r>
        <w:t>Need a better flow to introduce decision time</w:t>
      </w:r>
    </w:p>
  </w:comment>
  <w:comment w:id="6" w:author="Akihiro Nishi" w:date="2023-07-07T23:18:00Z" w:initials="AN">
    <w:p w14:paraId="20280DDF" w14:textId="5C1C124B" w:rsidR="006C5263" w:rsidRDefault="006C5263">
      <w:pPr>
        <w:pStyle w:val="CommentText"/>
      </w:pPr>
      <w:r>
        <w:rPr>
          <w:rStyle w:val="CommentReference"/>
        </w:rPr>
        <w:annotationRef/>
      </w:r>
      <w:r>
        <w:t>We can explicitly aim to end the intro by introducing</w:t>
      </w:r>
      <w:r w:rsidR="00086D9C">
        <w:t xml:space="preserve"> and explaining one hypothesis (punishment is slower since it is rare in the environment usually</w:t>
      </w:r>
      <w:r w:rsidR="00D04442">
        <w:t>, so, need more time to do so?</w:t>
      </w:r>
      <w:r w:rsidR="00086D9C">
        <w:t>) and</w:t>
      </w:r>
      <w:r>
        <w:t xml:space="preserve"> </w:t>
      </w:r>
      <w:r w:rsidR="00086D9C">
        <w:t xml:space="preserve">the following two </w:t>
      </w:r>
      <w:r>
        <w:t>conflicting hypotheses</w:t>
      </w:r>
      <w:r w:rsidR="00086D9C">
        <w:t xml:space="preserve"> ([if the slowness of punishment comes from</w:t>
      </w:r>
      <w:r w:rsidR="00D04442">
        <w:t xml:space="preserve"> consideration, time pressure reduce punishment</w:t>
      </w:r>
      <w:r w:rsidR="00086D9C">
        <w:t>]</w:t>
      </w:r>
      <w:r w:rsidR="00D04442">
        <w:t xml:space="preserve"> vs [if it comes from feeling of conflict time pressure cannot reduce punishment since </w:t>
      </w:r>
      <w:proofErr w:type="spellStart"/>
      <w:r w:rsidR="00D04442">
        <w:t>tp</w:t>
      </w:r>
      <w:proofErr w:type="spellEnd"/>
      <w:r w:rsidR="00D04442">
        <w:t xml:space="preserve"> does not solve the existence of conflict itself]</w:t>
      </w:r>
      <w:r w:rsidR="00086D9C">
        <w:t xml:space="preserve">) </w:t>
      </w:r>
    </w:p>
  </w:comment>
  <w:comment w:id="7" w:author="Akihiro Nishi" w:date="2023-07-07T22:14:00Z" w:initials="AN">
    <w:p w14:paraId="6BBE0724" w14:textId="5FE8A231" w:rsidR="008D3739" w:rsidRDefault="008D3739">
      <w:pPr>
        <w:pStyle w:val="CommentText"/>
      </w:pPr>
      <w:r>
        <w:rPr>
          <w:rStyle w:val="CommentReference"/>
        </w:rPr>
        <w:annotationRef/>
      </w:r>
      <w:r>
        <w:t>You can double the methods section to explain more details.</w:t>
      </w:r>
      <w:r w:rsidR="001D2894">
        <w:t xml:space="preserve"> Proc B can take a longer article (6000-10000 words in total?)</w:t>
      </w:r>
    </w:p>
  </w:comment>
  <w:comment w:id="8" w:author="Akihiro Nishi" w:date="2023-07-07T22:10:00Z" w:initials="AN">
    <w:p w14:paraId="4A4818B6" w14:textId="52F58AA5" w:rsidR="008D3739" w:rsidRDefault="008D3739">
      <w:pPr>
        <w:pStyle w:val="CommentText"/>
      </w:pPr>
      <w:r>
        <w:rPr>
          <w:rStyle w:val="CommentReference"/>
        </w:rPr>
        <w:annotationRef/>
      </w:r>
      <w:r>
        <w:t>Explain the source of the population, when you implemented the experiments, who they are (this in Results)</w:t>
      </w:r>
    </w:p>
  </w:comment>
  <w:comment w:id="9" w:author="Akihiro Nishi" w:date="2023-07-07T22:12:00Z" w:initials="AN">
    <w:p w14:paraId="5084D8E6" w14:textId="613717B5" w:rsidR="008D3739" w:rsidRDefault="008D3739">
      <w:pPr>
        <w:pStyle w:val="CommentText"/>
      </w:pPr>
      <w:r>
        <w:rPr>
          <w:rStyle w:val="CommentReference"/>
        </w:rPr>
        <w:annotationRef/>
      </w:r>
      <w:r>
        <w:t>When we say first and second, first and second only. No use of A or B. please unify and make all simple</w:t>
      </w:r>
    </w:p>
  </w:comment>
  <w:comment w:id="10" w:author="Akihiro Nishi" w:date="2023-07-07T22:14:00Z" w:initials="AN">
    <w:p w14:paraId="1806B96D" w14:textId="2C535DCD" w:rsidR="008D3739" w:rsidRDefault="008D3739">
      <w:pPr>
        <w:pStyle w:val="CommentText"/>
      </w:pPr>
      <w:r>
        <w:rPr>
          <w:rStyle w:val="CommentReference"/>
        </w:rPr>
        <w:annotationRef/>
      </w:r>
      <w:r>
        <w:t xml:space="preserve">Real money? Participation fee? </w:t>
      </w:r>
    </w:p>
  </w:comment>
  <w:comment w:id="11" w:author="Akihiro Nishi" w:date="2023-07-07T22:55:00Z" w:initials="AN">
    <w:p w14:paraId="789DDBF3" w14:textId="089ADE12" w:rsidR="009F5275" w:rsidRDefault="009F5275">
      <w:pPr>
        <w:pStyle w:val="CommentText"/>
      </w:pPr>
      <w:r>
        <w:rPr>
          <w:rStyle w:val="CommentReference"/>
        </w:rPr>
        <w:annotationRef/>
      </w:r>
      <w:r>
        <w:t>The subjects of pay and give are different. Reword.</w:t>
      </w:r>
    </w:p>
  </w:comment>
  <w:comment w:id="12" w:author="Akihiro Nishi" w:date="2023-07-07T23:56:00Z" w:initials="AN">
    <w:p w14:paraId="07F4193E" w14:textId="36CF3F48" w:rsidR="00D04442" w:rsidRDefault="00D04442">
      <w:pPr>
        <w:pStyle w:val="CommentText"/>
      </w:pPr>
      <w:r>
        <w:rPr>
          <w:rStyle w:val="CommentReference"/>
        </w:rPr>
        <w:annotationRef/>
      </w:r>
      <w:r>
        <w:t>Did you explain somewhere that our harming is like an indiscriminate harming? (that’s why the word punishment is a bit not perfect)</w:t>
      </w:r>
    </w:p>
  </w:comment>
  <w:comment w:id="13" w:author="Akihiro Nishi" w:date="2023-07-07T22:55:00Z" w:initials="AN">
    <w:p w14:paraId="07519830" w14:textId="0F557212" w:rsidR="009F5275" w:rsidRDefault="009F5275">
      <w:pPr>
        <w:pStyle w:val="CommentText"/>
      </w:pPr>
      <w:r>
        <w:rPr>
          <w:rStyle w:val="CommentReference"/>
        </w:rPr>
        <w:annotationRef/>
      </w:r>
      <w:r>
        <w:t xml:space="preserve">Be more precise. Instead, we have a timestamp of some and some and take a difference. </w:t>
      </w:r>
    </w:p>
  </w:comment>
  <w:comment w:id="14" w:author="Akihiro Nishi" w:date="2023-07-07T22:17:00Z" w:initials="AN">
    <w:p w14:paraId="1DC7826D" w14:textId="2AFE3415" w:rsidR="008D3739" w:rsidRDefault="008D3739">
      <w:pPr>
        <w:pStyle w:val="CommentText"/>
      </w:pPr>
      <w:r>
        <w:rPr>
          <w:rStyle w:val="CommentReference"/>
        </w:rPr>
        <w:annotationRef/>
      </w:r>
      <w:r>
        <w:t xml:space="preserve">If this paragraph is stated separately from the first paragraph of the method, it looks “result”. Move it down to Result section? </w:t>
      </w:r>
    </w:p>
  </w:comment>
  <w:comment w:id="15" w:author="Akihiro Nishi" w:date="2023-07-07T22:13:00Z" w:initials="AN">
    <w:p w14:paraId="06410859" w14:textId="300448CA" w:rsidR="008D3739" w:rsidRDefault="008D3739">
      <w:pPr>
        <w:pStyle w:val="CommentText"/>
      </w:pPr>
      <w:r>
        <w:rPr>
          <w:rStyle w:val="CommentReference"/>
        </w:rPr>
        <w:annotationRef/>
      </w:r>
      <w:r>
        <w:t xml:space="preserve">26? Dropped before round 1? In nature mental health under review, we use 719 only. </w:t>
      </w:r>
    </w:p>
  </w:comment>
  <w:comment w:id="16" w:author="Akihiro Nishi" w:date="2023-07-07T22:21:00Z" w:initials="AN">
    <w:p w14:paraId="0843BD43" w14:textId="4F9B61F0" w:rsidR="00DA6E90" w:rsidRDefault="00DA6E90">
      <w:pPr>
        <w:pStyle w:val="CommentText"/>
      </w:pPr>
      <w:r>
        <w:rPr>
          <w:rStyle w:val="CommentReference"/>
        </w:rPr>
        <w:annotationRef/>
      </w:r>
      <w:r>
        <w:t>Tell it’s 10 seconds. And cite some papers to justify 10 seconds. Is it 10 seconds?</w:t>
      </w:r>
    </w:p>
  </w:comment>
  <w:comment w:id="17" w:author="Akihiro Nishi" w:date="2023-07-07T22:22:00Z" w:initials="AN">
    <w:p w14:paraId="0C36829D" w14:textId="0A35B006" w:rsidR="00DA6E90" w:rsidRDefault="00DA6E90">
      <w:pPr>
        <w:pStyle w:val="CommentText"/>
      </w:pPr>
      <w:r>
        <w:rPr>
          <w:rStyle w:val="CommentReference"/>
        </w:rPr>
        <w:annotationRef/>
      </w:r>
      <w:r>
        <w:t xml:space="preserve">What is the conversion? 1 </w:t>
      </w:r>
      <w:proofErr w:type="spellStart"/>
      <w:r>
        <w:t>usd</w:t>
      </w:r>
      <w:proofErr w:type="spellEnd"/>
      <w:r>
        <w:t xml:space="preserve"> for 1,000 points? </w:t>
      </w:r>
    </w:p>
  </w:comment>
  <w:comment w:id="18" w:author="Akihiro Nishi" w:date="2023-07-07T22:19:00Z" w:initials="AN">
    <w:p w14:paraId="07A0221A" w14:textId="6990E181" w:rsidR="008D3739" w:rsidRDefault="008D3739">
      <w:pPr>
        <w:pStyle w:val="CommentText"/>
      </w:pPr>
      <w:r>
        <w:rPr>
          <w:rStyle w:val="CommentReference"/>
        </w:rPr>
        <w:annotationRef/>
      </w:r>
      <w:r>
        <w:t>Add all commas.</w:t>
      </w:r>
    </w:p>
  </w:comment>
  <w:comment w:id="21" w:author="Akihiro Nishi" w:date="2023-07-07T22:30:00Z" w:initials="AN">
    <w:p w14:paraId="58A924EA" w14:textId="4A9407AD" w:rsidR="00DA6E90" w:rsidRDefault="00DA6E90">
      <w:pPr>
        <w:pStyle w:val="CommentText"/>
      </w:pPr>
      <w:r>
        <w:rPr>
          <w:rStyle w:val="CommentReference"/>
        </w:rPr>
        <w:annotationRef/>
      </w:r>
      <w:r>
        <w:t>Omit vertical grids from table</w:t>
      </w:r>
    </w:p>
  </w:comment>
  <w:comment w:id="22" w:author="Akihiro Nishi" w:date="2023-07-07T23:54:00Z" w:initials="AN">
    <w:p w14:paraId="290669F3" w14:textId="779D78B5" w:rsidR="00D04442" w:rsidRDefault="00D04442">
      <w:pPr>
        <w:pStyle w:val="CommentText"/>
      </w:pPr>
      <w:r>
        <w:rPr>
          <w:rStyle w:val="CommentReference"/>
        </w:rPr>
        <w:annotationRef/>
      </w:r>
      <w:r>
        <w:t>Place TP- first and then TP+ second?</w:t>
      </w:r>
    </w:p>
  </w:comment>
  <w:comment w:id="23" w:author="Akihiro Nishi" w:date="2023-07-07T22:38:00Z" w:initials="AN">
    <w:p w14:paraId="07532EFD" w14:textId="1BBD0232" w:rsidR="001D2894" w:rsidRDefault="001D2894">
      <w:pPr>
        <w:pStyle w:val="CommentText"/>
      </w:pPr>
      <w:r>
        <w:rPr>
          <w:rStyle w:val="CommentReference"/>
        </w:rPr>
        <w:annotationRef/>
      </w:r>
      <w:r>
        <w:t>Should come earlier than the present fig 1</w:t>
      </w:r>
    </w:p>
  </w:comment>
  <w:comment w:id="24" w:author="Akihiro Nishi" w:date="2023-07-07T23:16:00Z" w:initials="AN">
    <w:p w14:paraId="0AEBC3DF" w14:textId="6D320748" w:rsidR="006C5263" w:rsidRDefault="006C5263">
      <w:pPr>
        <w:pStyle w:val="CommentText"/>
      </w:pPr>
      <w:r>
        <w:rPr>
          <w:rStyle w:val="CommentReference"/>
        </w:rPr>
        <w:annotationRef/>
      </w:r>
      <w:r>
        <w:t>Top grey bar: cooperative or non-cooperative. Add “environment” – otherwise it’s confusing</w:t>
      </w:r>
      <w:r w:rsidR="00D04442">
        <w:t xml:space="preserve">. Add “punishing” environment – does exist? </w:t>
      </w:r>
    </w:p>
  </w:comment>
  <w:comment w:id="25" w:author="Akihiro Nishi" w:date="2023-07-07T22:38:00Z" w:initials="AN">
    <w:p w14:paraId="6BAB860B" w14:textId="2F6BA389" w:rsidR="001D2894" w:rsidRDefault="001D2894">
      <w:pPr>
        <w:pStyle w:val="CommentText"/>
      </w:pPr>
      <w:r>
        <w:rPr>
          <w:rStyle w:val="CommentReference"/>
        </w:rPr>
        <w:annotationRef/>
      </w:r>
      <w:r>
        <w:t>Make the format/design/colors same as fig. 1</w:t>
      </w:r>
    </w:p>
  </w:comment>
  <w:comment w:id="26" w:author="Akihiro Nishi" w:date="2023-07-07T22:41:00Z" w:initials="AN">
    <w:p w14:paraId="348F2449" w14:textId="7287AD4D" w:rsidR="001D2894" w:rsidRDefault="001D2894">
      <w:pPr>
        <w:pStyle w:val="CommentText"/>
      </w:pPr>
      <w:r>
        <w:rPr>
          <w:rStyle w:val="CommentReference"/>
        </w:rPr>
        <w:annotationRef/>
      </w:r>
      <w:r>
        <w:t xml:space="preserve">Do not classify or test or any in the results section. Move all these to method sections, and simply report the results in result section. </w:t>
      </w:r>
      <w:r w:rsidR="00AD7203">
        <w:t xml:space="preserve">So, “Results show” or “We </w:t>
      </w:r>
      <w:proofErr w:type="gramStart"/>
      <w:r w:rsidR="00AD7203">
        <w:t>found..</w:t>
      </w:r>
      <w:proofErr w:type="gramEnd"/>
      <w:r w:rsidR="00AD7203">
        <w:t>” only. Yellow-highlighted ones are all Methods.</w:t>
      </w:r>
    </w:p>
  </w:comment>
  <w:comment w:id="31" w:author="Akihiro Nishi" w:date="2023-07-07T22:25:00Z" w:initials="AN">
    <w:p w14:paraId="33826291" w14:textId="46A84017" w:rsidR="00DA6E90" w:rsidRDefault="00DA6E90">
      <w:pPr>
        <w:pStyle w:val="CommentText"/>
      </w:pPr>
      <w:r>
        <w:t>&lt;</w:t>
      </w:r>
      <w:r>
        <w:rPr>
          <w:rStyle w:val="CommentReference"/>
        </w:rPr>
        <w:annotationRef/>
      </w:r>
      <w:r>
        <w:t>0.0001?</w:t>
      </w:r>
    </w:p>
  </w:comment>
  <w:comment w:id="32" w:author="Akihiro Nishi" w:date="2023-07-07T22:25:00Z" w:initials="AN">
    <w:p w14:paraId="6A3700DC" w14:textId="0DF25F60" w:rsidR="00DA6E90" w:rsidRDefault="00DA6E90">
      <w:pPr>
        <w:pStyle w:val="CommentText"/>
      </w:pPr>
      <w:r>
        <w:rPr>
          <w:rStyle w:val="CommentReference"/>
        </w:rPr>
        <w:annotationRef/>
      </w:r>
      <w:r>
        <w:t>We will not define significance in the paper. Replace with substantial. And, we simply report p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5EB30" w15:done="0"/>
  <w15:commentEx w15:paraId="67F217E4" w15:done="0"/>
  <w15:commentEx w15:paraId="54CC48B5" w15:done="0"/>
  <w15:commentEx w15:paraId="20280DDF" w15:done="0"/>
  <w15:commentEx w15:paraId="6BBE0724" w15:done="0"/>
  <w15:commentEx w15:paraId="4A4818B6" w15:done="0"/>
  <w15:commentEx w15:paraId="5084D8E6" w15:done="0"/>
  <w15:commentEx w15:paraId="1806B96D" w15:done="0"/>
  <w15:commentEx w15:paraId="789DDBF3" w15:done="0"/>
  <w15:commentEx w15:paraId="07F4193E" w15:done="0"/>
  <w15:commentEx w15:paraId="07519830" w15:done="0"/>
  <w15:commentEx w15:paraId="1DC7826D" w15:done="0"/>
  <w15:commentEx w15:paraId="06410859" w15:done="0"/>
  <w15:commentEx w15:paraId="0843BD43" w15:done="0"/>
  <w15:commentEx w15:paraId="0C36829D" w15:done="0"/>
  <w15:commentEx w15:paraId="07A0221A" w15:done="0"/>
  <w15:commentEx w15:paraId="58A924EA" w15:done="0"/>
  <w15:commentEx w15:paraId="290669F3" w15:done="0"/>
  <w15:commentEx w15:paraId="07532EFD" w15:done="0"/>
  <w15:commentEx w15:paraId="0AEBC3DF" w15:done="0"/>
  <w15:commentEx w15:paraId="6BAB860B" w15:done="0"/>
  <w15:commentEx w15:paraId="348F2449" w15:done="0"/>
  <w15:commentEx w15:paraId="33826291" w15:done="0"/>
  <w15:commentEx w15:paraId="6A3700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316C8" w16cex:dateUtc="2023-07-07T15:57:00Z"/>
  <w16cex:commentExtensible w16cex:durableId="2853190C" w16cex:dateUtc="2023-07-07T16:06:00Z"/>
  <w16cex:commentExtensible w16cex:durableId="28531B24" w16cex:dateUtc="2023-07-07T16:15:00Z"/>
  <w16cex:commentExtensible w16cex:durableId="28531BBD" w16cex:dateUtc="2023-07-07T16:18:00Z"/>
  <w16cex:commentExtensible w16cex:durableId="28530CBB" w16cex:dateUtc="2023-07-07T15:14:00Z"/>
  <w16cex:commentExtensible w16cex:durableId="28530BEF" w16cex:dateUtc="2023-07-07T15:10:00Z"/>
  <w16cex:commentExtensible w16cex:durableId="28530C34" w16cex:dateUtc="2023-07-07T15:12:00Z"/>
  <w16cex:commentExtensible w16cex:durableId="28530CD9" w16cex:dateUtc="2023-07-07T15:14:00Z"/>
  <w16cex:commentExtensible w16cex:durableId="28531654" w16cex:dateUtc="2023-07-07T15:55:00Z"/>
  <w16cex:commentExtensible w16cex:durableId="285324C7" w16cex:dateUtc="2023-07-07T16:56:00Z"/>
  <w16cex:commentExtensible w16cex:durableId="2853167A" w16cex:dateUtc="2023-07-07T15:55:00Z"/>
  <w16cex:commentExtensible w16cex:durableId="28530D84" w16cex:dateUtc="2023-07-07T15:17:00Z"/>
  <w16cex:commentExtensible w16cex:durableId="28530C85" w16cex:dateUtc="2023-07-07T15:13:00Z"/>
  <w16cex:commentExtensible w16cex:durableId="28530E4D" w16cex:dateUtc="2023-07-07T15:21:00Z"/>
  <w16cex:commentExtensible w16cex:durableId="28530EB7" w16cex:dateUtc="2023-07-07T15:22:00Z"/>
  <w16cex:commentExtensible w16cex:durableId="28530DD7" w16cex:dateUtc="2023-07-07T15:19:00Z"/>
  <w16cex:commentExtensible w16cex:durableId="28531095" w16cex:dateUtc="2023-07-07T15:30:00Z"/>
  <w16cex:commentExtensible w16cex:durableId="2853241E" w16cex:dateUtc="2023-07-07T16:54:00Z"/>
  <w16cex:commentExtensible w16cex:durableId="2853126D" w16cex:dateUtc="2023-07-07T15:38:00Z"/>
  <w16cex:commentExtensible w16cex:durableId="28531B49" w16cex:dateUtc="2023-07-07T16:16:00Z"/>
  <w16cex:commentExtensible w16cex:durableId="28531251" w16cex:dateUtc="2023-07-07T15:38:00Z"/>
  <w16cex:commentExtensible w16cex:durableId="28531311" w16cex:dateUtc="2023-07-07T15:41:00Z"/>
  <w16cex:commentExtensible w16cex:durableId="28530F77" w16cex:dateUtc="2023-07-07T15:25:00Z"/>
  <w16cex:commentExtensible w16cex:durableId="28530F52" w16cex:dateUtc="2023-07-07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5EB30" w16cid:durableId="285316C8"/>
  <w16cid:commentId w16cid:paraId="67F217E4" w16cid:durableId="2853190C"/>
  <w16cid:commentId w16cid:paraId="54CC48B5" w16cid:durableId="28531B24"/>
  <w16cid:commentId w16cid:paraId="20280DDF" w16cid:durableId="28531BBD"/>
  <w16cid:commentId w16cid:paraId="6BBE0724" w16cid:durableId="28530CBB"/>
  <w16cid:commentId w16cid:paraId="4A4818B6" w16cid:durableId="28530BEF"/>
  <w16cid:commentId w16cid:paraId="5084D8E6" w16cid:durableId="28530C34"/>
  <w16cid:commentId w16cid:paraId="1806B96D" w16cid:durableId="28530CD9"/>
  <w16cid:commentId w16cid:paraId="789DDBF3" w16cid:durableId="28531654"/>
  <w16cid:commentId w16cid:paraId="07F4193E" w16cid:durableId="285324C7"/>
  <w16cid:commentId w16cid:paraId="07519830" w16cid:durableId="2853167A"/>
  <w16cid:commentId w16cid:paraId="1DC7826D" w16cid:durableId="28530D84"/>
  <w16cid:commentId w16cid:paraId="06410859" w16cid:durableId="28530C85"/>
  <w16cid:commentId w16cid:paraId="0843BD43" w16cid:durableId="28530E4D"/>
  <w16cid:commentId w16cid:paraId="0C36829D" w16cid:durableId="28530EB7"/>
  <w16cid:commentId w16cid:paraId="07A0221A" w16cid:durableId="28530DD7"/>
  <w16cid:commentId w16cid:paraId="58A924EA" w16cid:durableId="28531095"/>
  <w16cid:commentId w16cid:paraId="290669F3" w16cid:durableId="2853241E"/>
  <w16cid:commentId w16cid:paraId="07532EFD" w16cid:durableId="2853126D"/>
  <w16cid:commentId w16cid:paraId="0AEBC3DF" w16cid:durableId="28531B49"/>
  <w16cid:commentId w16cid:paraId="6BAB860B" w16cid:durableId="28531251"/>
  <w16cid:commentId w16cid:paraId="348F2449" w16cid:durableId="28531311"/>
  <w16cid:commentId w16cid:paraId="33826291" w16cid:durableId="28530F77"/>
  <w16cid:commentId w16cid:paraId="6A3700DC" w16cid:durableId="28530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ihiro Nishi">
    <w15:presenceInfo w15:providerId="Windows Live" w15:userId="9d12f81cfb68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0a2t5e9rrzzie0fe6xp9x62pxafrrxr0et&quot;&gt;AN22HARM-NatEE&lt;record-ids&gt;&lt;item&gt;1&lt;/item&gt;&lt;item&gt;2&lt;/item&gt;&lt;item&gt;3&lt;/item&gt;&lt;item&gt;9&lt;/item&gt;&lt;item&gt;12&lt;/item&gt;&lt;item&gt;15&lt;/item&gt;&lt;item&gt;33&lt;/item&gt;&lt;item&gt;42&lt;/item&gt;&lt;item&gt;44&lt;/item&gt;&lt;item&gt;53&lt;/item&gt;&lt;item&gt;67&lt;/item&gt;&lt;item&gt;76&lt;/item&gt;&lt;item&gt;139&lt;/item&gt;&lt;item&gt;141&lt;/item&gt;&lt;item&gt;142&lt;/item&gt;&lt;item&gt;143&lt;/item&gt;&lt;item&gt;145&lt;/item&gt;&lt;item&gt;146&lt;/item&gt;&lt;item&gt;149&lt;/item&gt;&lt;item&gt;150&lt;/item&gt;&lt;item&gt;151&lt;/item&gt;&lt;item&gt;152&lt;/item&gt;&lt;item&gt;153&lt;/item&gt;&lt;item&gt;154&lt;/item&gt;&lt;item&gt;156&lt;/item&gt;&lt;/record-ids&gt;&lt;/item&gt;&lt;/Libraries&gt;"/>
  </w:docVars>
  <w:rsids>
    <w:rsidRoot w:val="00773204"/>
    <w:rsid w:val="0000728C"/>
    <w:rsid w:val="000158E2"/>
    <w:rsid w:val="00053548"/>
    <w:rsid w:val="00054082"/>
    <w:rsid w:val="0005590D"/>
    <w:rsid w:val="00061C66"/>
    <w:rsid w:val="00063207"/>
    <w:rsid w:val="000673CE"/>
    <w:rsid w:val="00073905"/>
    <w:rsid w:val="00085488"/>
    <w:rsid w:val="00086C7E"/>
    <w:rsid w:val="00086D9C"/>
    <w:rsid w:val="000878E4"/>
    <w:rsid w:val="000C0C70"/>
    <w:rsid w:val="000C3007"/>
    <w:rsid w:val="000C32B7"/>
    <w:rsid w:val="000D357B"/>
    <w:rsid w:val="000E5A6C"/>
    <w:rsid w:val="000E7DA7"/>
    <w:rsid w:val="00106287"/>
    <w:rsid w:val="00116D38"/>
    <w:rsid w:val="00133FA3"/>
    <w:rsid w:val="00146C6B"/>
    <w:rsid w:val="001527F0"/>
    <w:rsid w:val="00175B88"/>
    <w:rsid w:val="001A0FC1"/>
    <w:rsid w:val="001A7F05"/>
    <w:rsid w:val="001B7630"/>
    <w:rsid w:val="001C7B02"/>
    <w:rsid w:val="001D2894"/>
    <w:rsid w:val="001F75BC"/>
    <w:rsid w:val="002211A6"/>
    <w:rsid w:val="00264F2F"/>
    <w:rsid w:val="00271193"/>
    <w:rsid w:val="00276DD4"/>
    <w:rsid w:val="002858CB"/>
    <w:rsid w:val="0029107A"/>
    <w:rsid w:val="002C1F85"/>
    <w:rsid w:val="002E704A"/>
    <w:rsid w:val="003012A5"/>
    <w:rsid w:val="00306E2F"/>
    <w:rsid w:val="003106C2"/>
    <w:rsid w:val="00312706"/>
    <w:rsid w:val="003139CD"/>
    <w:rsid w:val="00337173"/>
    <w:rsid w:val="00360B95"/>
    <w:rsid w:val="00377DEC"/>
    <w:rsid w:val="0039395C"/>
    <w:rsid w:val="0039519B"/>
    <w:rsid w:val="0039544E"/>
    <w:rsid w:val="003B140A"/>
    <w:rsid w:val="003B416C"/>
    <w:rsid w:val="003B4E95"/>
    <w:rsid w:val="003C505F"/>
    <w:rsid w:val="003D1F83"/>
    <w:rsid w:val="003D5864"/>
    <w:rsid w:val="003D5D1C"/>
    <w:rsid w:val="003E2B13"/>
    <w:rsid w:val="003E59D7"/>
    <w:rsid w:val="003F05C8"/>
    <w:rsid w:val="003F7B54"/>
    <w:rsid w:val="00401677"/>
    <w:rsid w:val="00407DAB"/>
    <w:rsid w:val="004124FF"/>
    <w:rsid w:val="0041321A"/>
    <w:rsid w:val="00415104"/>
    <w:rsid w:val="00417459"/>
    <w:rsid w:val="00421DE9"/>
    <w:rsid w:val="00435D71"/>
    <w:rsid w:val="004652D3"/>
    <w:rsid w:val="00497DFF"/>
    <w:rsid w:val="004A274C"/>
    <w:rsid w:val="004A408A"/>
    <w:rsid w:val="004A4E21"/>
    <w:rsid w:val="004D23A0"/>
    <w:rsid w:val="004E6633"/>
    <w:rsid w:val="004F7C80"/>
    <w:rsid w:val="00522ED5"/>
    <w:rsid w:val="00527818"/>
    <w:rsid w:val="00551765"/>
    <w:rsid w:val="00557C98"/>
    <w:rsid w:val="00563A6E"/>
    <w:rsid w:val="00572E8A"/>
    <w:rsid w:val="00590920"/>
    <w:rsid w:val="005B0A09"/>
    <w:rsid w:val="005C460F"/>
    <w:rsid w:val="005C7D3D"/>
    <w:rsid w:val="005D08EA"/>
    <w:rsid w:val="005E55E0"/>
    <w:rsid w:val="005F5DDD"/>
    <w:rsid w:val="005F7440"/>
    <w:rsid w:val="00610A06"/>
    <w:rsid w:val="00611847"/>
    <w:rsid w:val="00683327"/>
    <w:rsid w:val="00692B80"/>
    <w:rsid w:val="006B1559"/>
    <w:rsid w:val="006B2442"/>
    <w:rsid w:val="006B71AC"/>
    <w:rsid w:val="006C5263"/>
    <w:rsid w:val="006D6228"/>
    <w:rsid w:val="006D6464"/>
    <w:rsid w:val="00721243"/>
    <w:rsid w:val="00747AE2"/>
    <w:rsid w:val="007553A3"/>
    <w:rsid w:val="00764A78"/>
    <w:rsid w:val="0077237B"/>
    <w:rsid w:val="00773204"/>
    <w:rsid w:val="007876C6"/>
    <w:rsid w:val="00796273"/>
    <w:rsid w:val="007B0DF4"/>
    <w:rsid w:val="007B7686"/>
    <w:rsid w:val="007B7B22"/>
    <w:rsid w:val="007D6AD7"/>
    <w:rsid w:val="007E27BA"/>
    <w:rsid w:val="007E3B83"/>
    <w:rsid w:val="007F32FC"/>
    <w:rsid w:val="008014D3"/>
    <w:rsid w:val="0080756D"/>
    <w:rsid w:val="0081138C"/>
    <w:rsid w:val="0082085B"/>
    <w:rsid w:val="00821944"/>
    <w:rsid w:val="008222DC"/>
    <w:rsid w:val="00843712"/>
    <w:rsid w:val="00875623"/>
    <w:rsid w:val="008B2A42"/>
    <w:rsid w:val="008D3739"/>
    <w:rsid w:val="008D47C8"/>
    <w:rsid w:val="008D5FC9"/>
    <w:rsid w:val="008E6231"/>
    <w:rsid w:val="008E7AE1"/>
    <w:rsid w:val="008F39C0"/>
    <w:rsid w:val="008F4BA2"/>
    <w:rsid w:val="009056BE"/>
    <w:rsid w:val="00910A41"/>
    <w:rsid w:val="00911C57"/>
    <w:rsid w:val="00922ADA"/>
    <w:rsid w:val="00931D4D"/>
    <w:rsid w:val="009378F3"/>
    <w:rsid w:val="00946DD6"/>
    <w:rsid w:val="00962F71"/>
    <w:rsid w:val="00980F09"/>
    <w:rsid w:val="009A68B4"/>
    <w:rsid w:val="009D5161"/>
    <w:rsid w:val="009F5275"/>
    <w:rsid w:val="00A21FD0"/>
    <w:rsid w:val="00A4235A"/>
    <w:rsid w:val="00A6132A"/>
    <w:rsid w:val="00A659C7"/>
    <w:rsid w:val="00A659DA"/>
    <w:rsid w:val="00AA448F"/>
    <w:rsid w:val="00AD7203"/>
    <w:rsid w:val="00AE1CFB"/>
    <w:rsid w:val="00B33B26"/>
    <w:rsid w:val="00B364B4"/>
    <w:rsid w:val="00B44BAD"/>
    <w:rsid w:val="00B57EFD"/>
    <w:rsid w:val="00BA494D"/>
    <w:rsid w:val="00BB404B"/>
    <w:rsid w:val="00C30F70"/>
    <w:rsid w:val="00C34099"/>
    <w:rsid w:val="00C54EAF"/>
    <w:rsid w:val="00C62E00"/>
    <w:rsid w:val="00C834A7"/>
    <w:rsid w:val="00C9052B"/>
    <w:rsid w:val="00C96078"/>
    <w:rsid w:val="00C968C9"/>
    <w:rsid w:val="00CB70B4"/>
    <w:rsid w:val="00CE55D0"/>
    <w:rsid w:val="00CF02E3"/>
    <w:rsid w:val="00CF0B03"/>
    <w:rsid w:val="00D04442"/>
    <w:rsid w:val="00D06D20"/>
    <w:rsid w:val="00D10F21"/>
    <w:rsid w:val="00D14C73"/>
    <w:rsid w:val="00D17D6F"/>
    <w:rsid w:val="00D20879"/>
    <w:rsid w:val="00D55B59"/>
    <w:rsid w:val="00D6293C"/>
    <w:rsid w:val="00D633F5"/>
    <w:rsid w:val="00D663A9"/>
    <w:rsid w:val="00DA6E90"/>
    <w:rsid w:val="00DB0FC0"/>
    <w:rsid w:val="00DB7534"/>
    <w:rsid w:val="00DC4761"/>
    <w:rsid w:val="00DC53C8"/>
    <w:rsid w:val="00DC54F8"/>
    <w:rsid w:val="00DD36BC"/>
    <w:rsid w:val="00DD7FB3"/>
    <w:rsid w:val="00DE29E6"/>
    <w:rsid w:val="00DE64F4"/>
    <w:rsid w:val="00DF6128"/>
    <w:rsid w:val="00E15E37"/>
    <w:rsid w:val="00E24D8C"/>
    <w:rsid w:val="00E3127F"/>
    <w:rsid w:val="00E46C93"/>
    <w:rsid w:val="00E56140"/>
    <w:rsid w:val="00E611D1"/>
    <w:rsid w:val="00E62CB1"/>
    <w:rsid w:val="00E91BF9"/>
    <w:rsid w:val="00EA542F"/>
    <w:rsid w:val="00ED5E7A"/>
    <w:rsid w:val="00EE3C0F"/>
    <w:rsid w:val="00EF74B5"/>
    <w:rsid w:val="00F0013F"/>
    <w:rsid w:val="00F12F25"/>
    <w:rsid w:val="00F16074"/>
    <w:rsid w:val="00F175A2"/>
    <w:rsid w:val="00F26B05"/>
    <w:rsid w:val="00F308ED"/>
    <w:rsid w:val="00F5424A"/>
    <w:rsid w:val="00F63E39"/>
    <w:rsid w:val="00F66D1E"/>
    <w:rsid w:val="00F776C7"/>
    <w:rsid w:val="00F92DC3"/>
    <w:rsid w:val="00FA0439"/>
    <w:rsid w:val="00FA6DB9"/>
    <w:rsid w:val="00FB1A7B"/>
    <w:rsid w:val="00FC7095"/>
    <w:rsid w:val="00FF5906"/>
    <w:rsid w:val="00FF5EC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F170"/>
  <w15:chartTrackingRefBased/>
  <w15:docId w15:val="{C4ACCED0-335B-B54C-ABA5-6E32DEA1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1A7B"/>
    <w:rPr>
      <w:sz w:val="16"/>
      <w:szCs w:val="16"/>
    </w:rPr>
  </w:style>
  <w:style w:type="paragraph" w:styleId="CommentText">
    <w:name w:val="annotation text"/>
    <w:basedOn w:val="Normal"/>
    <w:link w:val="CommentTextChar"/>
    <w:uiPriority w:val="99"/>
    <w:semiHidden/>
    <w:unhideWhenUsed/>
    <w:rsid w:val="00FB1A7B"/>
    <w:rPr>
      <w:kern w:val="0"/>
      <w:sz w:val="20"/>
      <w:szCs w:val="20"/>
      <w14:ligatures w14:val="none"/>
    </w:rPr>
  </w:style>
  <w:style w:type="character" w:customStyle="1" w:styleId="CommentTextChar">
    <w:name w:val="Comment Text Char"/>
    <w:basedOn w:val="DefaultParagraphFont"/>
    <w:link w:val="CommentText"/>
    <w:uiPriority w:val="99"/>
    <w:semiHidden/>
    <w:rsid w:val="00FB1A7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B0DF4"/>
    <w:rPr>
      <w:b/>
      <w:bCs/>
      <w:kern w:val="2"/>
      <w14:ligatures w14:val="standardContextual"/>
    </w:rPr>
  </w:style>
  <w:style w:type="character" w:customStyle="1" w:styleId="CommentSubjectChar">
    <w:name w:val="Comment Subject Char"/>
    <w:basedOn w:val="CommentTextChar"/>
    <w:link w:val="CommentSubject"/>
    <w:uiPriority w:val="99"/>
    <w:semiHidden/>
    <w:rsid w:val="007B0DF4"/>
    <w:rPr>
      <w:b/>
      <w:bCs/>
      <w:kern w:val="0"/>
      <w:sz w:val="20"/>
      <w:szCs w:val="20"/>
      <w14:ligatures w14:val="none"/>
    </w:rPr>
  </w:style>
  <w:style w:type="paragraph" w:customStyle="1" w:styleId="EndNoteBibliographyTitle">
    <w:name w:val="EndNote Bibliography Title"/>
    <w:basedOn w:val="Normal"/>
    <w:link w:val="EndNoteBibliographyTitleChar"/>
    <w:rsid w:val="008B2A42"/>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8B2A42"/>
    <w:rPr>
      <w:rFonts w:ascii="Times New Roman" w:hAnsi="Times New Roman" w:cs="Times New Roman"/>
    </w:rPr>
  </w:style>
  <w:style w:type="paragraph" w:customStyle="1" w:styleId="EndNoteBibliography">
    <w:name w:val="EndNote Bibliography"/>
    <w:basedOn w:val="Normal"/>
    <w:link w:val="EndNoteBibliographyChar"/>
    <w:rsid w:val="008B2A42"/>
    <w:rPr>
      <w:rFonts w:ascii="Times New Roman" w:hAnsi="Times New Roman" w:cs="Times New Roman"/>
    </w:rPr>
  </w:style>
  <w:style w:type="character" w:customStyle="1" w:styleId="EndNoteBibliographyChar">
    <w:name w:val="EndNote Bibliography Char"/>
    <w:basedOn w:val="DefaultParagraphFont"/>
    <w:link w:val="EndNoteBibliography"/>
    <w:rsid w:val="008B2A42"/>
    <w:rPr>
      <w:rFonts w:ascii="Times New Roman" w:hAnsi="Times New Roman" w:cs="Times New Roman"/>
    </w:rPr>
  </w:style>
  <w:style w:type="character" w:styleId="Hyperlink">
    <w:name w:val="Hyperlink"/>
    <w:basedOn w:val="DefaultParagraphFont"/>
    <w:uiPriority w:val="99"/>
    <w:unhideWhenUsed/>
    <w:rsid w:val="003012A5"/>
    <w:rPr>
      <w:color w:val="0563C1" w:themeColor="hyperlink"/>
      <w:u w:val="single"/>
    </w:rPr>
  </w:style>
  <w:style w:type="character" w:styleId="UnresolvedMention">
    <w:name w:val="Unresolved Mention"/>
    <w:basedOn w:val="DefaultParagraphFont"/>
    <w:uiPriority w:val="99"/>
    <w:semiHidden/>
    <w:unhideWhenUsed/>
    <w:rsid w:val="003012A5"/>
    <w:rPr>
      <w:color w:val="605E5C"/>
      <w:shd w:val="clear" w:color="auto" w:fill="E1DFDD"/>
    </w:rPr>
  </w:style>
  <w:style w:type="table" w:styleId="TableGrid">
    <w:name w:val="Table Grid"/>
    <w:basedOn w:val="TableNormal"/>
    <w:uiPriority w:val="39"/>
    <w:rsid w:val="003F7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D3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20">
      <w:bodyDiv w:val="1"/>
      <w:marLeft w:val="0"/>
      <w:marRight w:val="0"/>
      <w:marTop w:val="0"/>
      <w:marBottom w:val="0"/>
      <w:divBdr>
        <w:top w:val="none" w:sz="0" w:space="0" w:color="auto"/>
        <w:left w:val="none" w:sz="0" w:space="0" w:color="auto"/>
        <w:bottom w:val="none" w:sz="0" w:space="0" w:color="auto"/>
        <w:right w:val="none" w:sz="0" w:space="0" w:color="auto"/>
      </w:divBdr>
    </w:div>
    <w:div w:id="18557341">
      <w:bodyDiv w:val="1"/>
      <w:marLeft w:val="0"/>
      <w:marRight w:val="0"/>
      <w:marTop w:val="0"/>
      <w:marBottom w:val="0"/>
      <w:divBdr>
        <w:top w:val="none" w:sz="0" w:space="0" w:color="auto"/>
        <w:left w:val="none" w:sz="0" w:space="0" w:color="auto"/>
        <w:bottom w:val="none" w:sz="0" w:space="0" w:color="auto"/>
        <w:right w:val="none" w:sz="0" w:space="0" w:color="auto"/>
      </w:divBdr>
    </w:div>
    <w:div w:id="32047965">
      <w:bodyDiv w:val="1"/>
      <w:marLeft w:val="0"/>
      <w:marRight w:val="0"/>
      <w:marTop w:val="0"/>
      <w:marBottom w:val="0"/>
      <w:divBdr>
        <w:top w:val="none" w:sz="0" w:space="0" w:color="auto"/>
        <w:left w:val="none" w:sz="0" w:space="0" w:color="auto"/>
        <w:bottom w:val="none" w:sz="0" w:space="0" w:color="auto"/>
        <w:right w:val="none" w:sz="0" w:space="0" w:color="auto"/>
      </w:divBdr>
    </w:div>
    <w:div w:id="53741540">
      <w:bodyDiv w:val="1"/>
      <w:marLeft w:val="0"/>
      <w:marRight w:val="0"/>
      <w:marTop w:val="0"/>
      <w:marBottom w:val="0"/>
      <w:divBdr>
        <w:top w:val="none" w:sz="0" w:space="0" w:color="auto"/>
        <w:left w:val="none" w:sz="0" w:space="0" w:color="auto"/>
        <w:bottom w:val="none" w:sz="0" w:space="0" w:color="auto"/>
        <w:right w:val="none" w:sz="0" w:space="0" w:color="auto"/>
      </w:divBdr>
    </w:div>
    <w:div w:id="67772396">
      <w:bodyDiv w:val="1"/>
      <w:marLeft w:val="0"/>
      <w:marRight w:val="0"/>
      <w:marTop w:val="0"/>
      <w:marBottom w:val="0"/>
      <w:divBdr>
        <w:top w:val="none" w:sz="0" w:space="0" w:color="auto"/>
        <w:left w:val="none" w:sz="0" w:space="0" w:color="auto"/>
        <w:bottom w:val="none" w:sz="0" w:space="0" w:color="auto"/>
        <w:right w:val="none" w:sz="0" w:space="0" w:color="auto"/>
      </w:divBdr>
    </w:div>
    <w:div w:id="91050430">
      <w:bodyDiv w:val="1"/>
      <w:marLeft w:val="0"/>
      <w:marRight w:val="0"/>
      <w:marTop w:val="0"/>
      <w:marBottom w:val="0"/>
      <w:divBdr>
        <w:top w:val="none" w:sz="0" w:space="0" w:color="auto"/>
        <w:left w:val="none" w:sz="0" w:space="0" w:color="auto"/>
        <w:bottom w:val="none" w:sz="0" w:space="0" w:color="auto"/>
        <w:right w:val="none" w:sz="0" w:space="0" w:color="auto"/>
      </w:divBdr>
    </w:div>
    <w:div w:id="103156881">
      <w:bodyDiv w:val="1"/>
      <w:marLeft w:val="0"/>
      <w:marRight w:val="0"/>
      <w:marTop w:val="0"/>
      <w:marBottom w:val="0"/>
      <w:divBdr>
        <w:top w:val="none" w:sz="0" w:space="0" w:color="auto"/>
        <w:left w:val="none" w:sz="0" w:space="0" w:color="auto"/>
        <w:bottom w:val="none" w:sz="0" w:space="0" w:color="auto"/>
        <w:right w:val="none" w:sz="0" w:space="0" w:color="auto"/>
      </w:divBdr>
    </w:div>
    <w:div w:id="153181083">
      <w:bodyDiv w:val="1"/>
      <w:marLeft w:val="0"/>
      <w:marRight w:val="0"/>
      <w:marTop w:val="0"/>
      <w:marBottom w:val="0"/>
      <w:divBdr>
        <w:top w:val="none" w:sz="0" w:space="0" w:color="auto"/>
        <w:left w:val="none" w:sz="0" w:space="0" w:color="auto"/>
        <w:bottom w:val="none" w:sz="0" w:space="0" w:color="auto"/>
        <w:right w:val="none" w:sz="0" w:space="0" w:color="auto"/>
      </w:divBdr>
    </w:div>
    <w:div w:id="163132177">
      <w:bodyDiv w:val="1"/>
      <w:marLeft w:val="0"/>
      <w:marRight w:val="0"/>
      <w:marTop w:val="0"/>
      <w:marBottom w:val="0"/>
      <w:divBdr>
        <w:top w:val="none" w:sz="0" w:space="0" w:color="auto"/>
        <w:left w:val="none" w:sz="0" w:space="0" w:color="auto"/>
        <w:bottom w:val="none" w:sz="0" w:space="0" w:color="auto"/>
        <w:right w:val="none" w:sz="0" w:space="0" w:color="auto"/>
      </w:divBdr>
    </w:div>
    <w:div w:id="166021751">
      <w:bodyDiv w:val="1"/>
      <w:marLeft w:val="0"/>
      <w:marRight w:val="0"/>
      <w:marTop w:val="0"/>
      <w:marBottom w:val="0"/>
      <w:divBdr>
        <w:top w:val="none" w:sz="0" w:space="0" w:color="auto"/>
        <w:left w:val="none" w:sz="0" w:space="0" w:color="auto"/>
        <w:bottom w:val="none" w:sz="0" w:space="0" w:color="auto"/>
        <w:right w:val="none" w:sz="0" w:space="0" w:color="auto"/>
      </w:divBdr>
    </w:div>
    <w:div w:id="271666189">
      <w:bodyDiv w:val="1"/>
      <w:marLeft w:val="0"/>
      <w:marRight w:val="0"/>
      <w:marTop w:val="0"/>
      <w:marBottom w:val="0"/>
      <w:divBdr>
        <w:top w:val="none" w:sz="0" w:space="0" w:color="auto"/>
        <w:left w:val="none" w:sz="0" w:space="0" w:color="auto"/>
        <w:bottom w:val="none" w:sz="0" w:space="0" w:color="auto"/>
        <w:right w:val="none" w:sz="0" w:space="0" w:color="auto"/>
      </w:divBdr>
    </w:div>
    <w:div w:id="287322235">
      <w:bodyDiv w:val="1"/>
      <w:marLeft w:val="0"/>
      <w:marRight w:val="0"/>
      <w:marTop w:val="0"/>
      <w:marBottom w:val="0"/>
      <w:divBdr>
        <w:top w:val="none" w:sz="0" w:space="0" w:color="auto"/>
        <w:left w:val="none" w:sz="0" w:space="0" w:color="auto"/>
        <w:bottom w:val="none" w:sz="0" w:space="0" w:color="auto"/>
        <w:right w:val="none" w:sz="0" w:space="0" w:color="auto"/>
      </w:divBdr>
    </w:div>
    <w:div w:id="310256435">
      <w:bodyDiv w:val="1"/>
      <w:marLeft w:val="0"/>
      <w:marRight w:val="0"/>
      <w:marTop w:val="0"/>
      <w:marBottom w:val="0"/>
      <w:divBdr>
        <w:top w:val="none" w:sz="0" w:space="0" w:color="auto"/>
        <w:left w:val="none" w:sz="0" w:space="0" w:color="auto"/>
        <w:bottom w:val="none" w:sz="0" w:space="0" w:color="auto"/>
        <w:right w:val="none" w:sz="0" w:space="0" w:color="auto"/>
      </w:divBdr>
    </w:div>
    <w:div w:id="311910159">
      <w:bodyDiv w:val="1"/>
      <w:marLeft w:val="0"/>
      <w:marRight w:val="0"/>
      <w:marTop w:val="0"/>
      <w:marBottom w:val="0"/>
      <w:divBdr>
        <w:top w:val="none" w:sz="0" w:space="0" w:color="auto"/>
        <w:left w:val="none" w:sz="0" w:space="0" w:color="auto"/>
        <w:bottom w:val="none" w:sz="0" w:space="0" w:color="auto"/>
        <w:right w:val="none" w:sz="0" w:space="0" w:color="auto"/>
      </w:divBdr>
    </w:div>
    <w:div w:id="341860043">
      <w:bodyDiv w:val="1"/>
      <w:marLeft w:val="0"/>
      <w:marRight w:val="0"/>
      <w:marTop w:val="0"/>
      <w:marBottom w:val="0"/>
      <w:divBdr>
        <w:top w:val="none" w:sz="0" w:space="0" w:color="auto"/>
        <w:left w:val="none" w:sz="0" w:space="0" w:color="auto"/>
        <w:bottom w:val="none" w:sz="0" w:space="0" w:color="auto"/>
        <w:right w:val="none" w:sz="0" w:space="0" w:color="auto"/>
      </w:divBdr>
    </w:div>
    <w:div w:id="349987509">
      <w:bodyDiv w:val="1"/>
      <w:marLeft w:val="0"/>
      <w:marRight w:val="0"/>
      <w:marTop w:val="0"/>
      <w:marBottom w:val="0"/>
      <w:divBdr>
        <w:top w:val="none" w:sz="0" w:space="0" w:color="auto"/>
        <w:left w:val="none" w:sz="0" w:space="0" w:color="auto"/>
        <w:bottom w:val="none" w:sz="0" w:space="0" w:color="auto"/>
        <w:right w:val="none" w:sz="0" w:space="0" w:color="auto"/>
      </w:divBdr>
    </w:div>
    <w:div w:id="392192426">
      <w:bodyDiv w:val="1"/>
      <w:marLeft w:val="0"/>
      <w:marRight w:val="0"/>
      <w:marTop w:val="0"/>
      <w:marBottom w:val="0"/>
      <w:divBdr>
        <w:top w:val="none" w:sz="0" w:space="0" w:color="auto"/>
        <w:left w:val="none" w:sz="0" w:space="0" w:color="auto"/>
        <w:bottom w:val="none" w:sz="0" w:space="0" w:color="auto"/>
        <w:right w:val="none" w:sz="0" w:space="0" w:color="auto"/>
      </w:divBdr>
    </w:div>
    <w:div w:id="432362175">
      <w:bodyDiv w:val="1"/>
      <w:marLeft w:val="0"/>
      <w:marRight w:val="0"/>
      <w:marTop w:val="0"/>
      <w:marBottom w:val="0"/>
      <w:divBdr>
        <w:top w:val="none" w:sz="0" w:space="0" w:color="auto"/>
        <w:left w:val="none" w:sz="0" w:space="0" w:color="auto"/>
        <w:bottom w:val="none" w:sz="0" w:space="0" w:color="auto"/>
        <w:right w:val="none" w:sz="0" w:space="0" w:color="auto"/>
      </w:divBdr>
    </w:div>
    <w:div w:id="438334952">
      <w:bodyDiv w:val="1"/>
      <w:marLeft w:val="0"/>
      <w:marRight w:val="0"/>
      <w:marTop w:val="0"/>
      <w:marBottom w:val="0"/>
      <w:divBdr>
        <w:top w:val="none" w:sz="0" w:space="0" w:color="auto"/>
        <w:left w:val="none" w:sz="0" w:space="0" w:color="auto"/>
        <w:bottom w:val="none" w:sz="0" w:space="0" w:color="auto"/>
        <w:right w:val="none" w:sz="0" w:space="0" w:color="auto"/>
      </w:divBdr>
    </w:div>
    <w:div w:id="440730337">
      <w:bodyDiv w:val="1"/>
      <w:marLeft w:val="0"/>
      <w:marRight w:val="0"/>
      <w:marTop w:val="0"/>
      <w:marBottom w:val="0"/>
      <w:divBdr>
        <w:top w:val="none" w:sz="0" w:space="0" w:color="auto"/>
        <w:left w:val="none" w:sz="0" w:space="0" w:color="auto"/>
        <w:bottom w:val="none" w:sz="0" w:space="0" w:color="auto"/>
        <w:right w:val="none" w:sz="0" w:space="0" w:color="auto"/>
      </w:divBdr>
    </w:div>
    <w:div w:id="488136233">
      <w:bodyDiv w:val="1"/>
      <w:marLeft w:val="0"/>
      <w:marRight w:val="0"/>
      <w:marTop w:val="0"/>
      <w:marBottom w:val="0"/>
      <w:divBdr>
        <w:top w:val="none" w:sz="0" w:space="0" w:color="auto"/>
        <w:left w:val="none" w:sz="0" w:space="0" w:color="auto"/>
        <w:bottom w:val="none" w:sz="0" w:space="0" w:color="auto"/>
        <w:right w:val="none" w:sz="0" w:space="0" w:color="auto"/>
      </w:divBdr>
    </w:div>
    <w:div w:id="493767398">
      <w:bodyDiv w:val="1"/>
      <w:marLeft w:val="0"/>
      <w:marRight w:val="0"/>
      <w:marTop w:val="0"/>
      <w:marBottom w:val="0"/>
      <w:divBdr>
        <w:top w:val="none" w:sz="0" w:space="0" w:color="auto"/>
        <w:left w:val="none" w:sz="0" w:space="0" w:color="auto"/>
        <w:bottom w:val="none" w:sz="0" w:space="0" w:color="auto"/>
        <w:right w:val="none" w:sz="0" w:space="0" w:color="auto"/>
      </w:divBdr>
    </w:div>
    <w:div w:id="495875805">
      <w:bodyDiv w:val="1"/>
      <w:marLeft w:val="0"/>
      <w:marRight w:val="0"/>
      <w:marTop w:val="0"/>
      <w:marBottom w:val="0"/>
      <w:divBdr>
        <w:top w:val="none" w:sz="0" w:space="0" w:color="auto"/>
        <w:left w:val="none" w:sz="0" w:space="0" w:color="auto"/>
        <w:bottom w:val="none" w:sz="0" w:space="0" w:color="auto"/>
        <w:right w:val="none" w:sz="0" w:space="0" w:color="auto"/>
      </w:divBdr>
    </w:div>
    <w:div w:id="500003094">
      <w:bodyDiv w:val="1"/>
      <w:marLeft w:val="0"/>
      <w:marRight w:val="0"/>
      <w:marTop w:val="0"/>
      <w:marBottom w:val="0"/>
      <w:divBdr>
        <w:top w:val="none" w:sz="0" w:space="0" w:color="auto"/>
        <w:left w:val="none" w:sz="0" w:space="0" w:color="auto"/>
        <w:bottom w:val="none" w:sz="0" w:space="0" w:color="auto"/>
        <w:right w:val="none" w:sz="0" w:space="0" w:color="auto"/>
      </w:divBdr>
    </w:div>
    <w:div w:id="645476387">
      <w:bodyDiv w:val="1"/>
      <w:marLeft w:val="0"/>
      <w:marRight w:val="0"/>
      <w:marTop w:val="0"/>
      <w:marBottom w:val="0"/>
      <w:divBdr>
        <w:top w:val="none" w:sz="0" w:space="0" w:color="auto"/>
        <w:left w:val="none" w:sz="0" w:space="0" w:color="auto"/>
        <w:bottom w:val="none" w:sz="0" w:space="0" w:color="auto"/>
        <w:right w:val="none" w:sz="0" w:space="0" w:color="auto"/>
      </w:divBdr>
    </w:div>
    <w:div w:id="649944072">
      <w:bodyDiv w:val="1"/>
      <w:marLeft w:val="0"/>
      <w:marRight w:val="0"/>
      <w:marTop w:val="0"/>
      <w:marBottom w:val="0"/>
      <w:divBdr>
        <w:top w:val="none" w:sz="0" w:space="0" w:color="auto"/>
        <w:left w:val="none" w:sz="0" w:space="0" w:color="auto"/>
        <w:bottom w:val="none" w:sz="0" w:space="0" w:color="auto"/>
        <w:right w:val="none" w:sz="0" w:space="0" w:color="auto"/>
      </w:divBdr>
    </w:div>
    <w:div w:id="679936509">
      <w:bodyDiv w:val="1"/>
      <w:marLeft w:val="0"/>
      <w:marRight w:val="0"/>
      <w:marTop w:val="0"/>
      <w:marBottom w:val="0"/>
      <w:divBdr>
        <w:top w:val="none" w:sz="0" w:space="0" w:color="auto"/>
        <w:left w:val="none" w:sz="0" w:space="0" w:color="auto"/>
        <w:bottom w:val="none" w:sz="0" w:space="0" w:color="auto"/>
        <w:right w:val="none" w:sz="0" w:space="0" w:color="auto"/>
      </w:divBdr>
    </w:div>
    <w:div w:id="680012961">
      <w:bodyDiv w:val="1"/>
      <w:marLeft w:val="0"/>
      <w:marRight w:val="0"/>
      <w:marTop w:val="0"/>
      <w:marBottom w:val="0"/>
      <w:divBdr>
        <w:top w:val="none" w:sz="0" w:space="0" w:color="auto"/>
        <w:left w:val="none" w:sz="0" w:space="0" w:color="auto"/>
        <w:bottom w:val="none" w:sz="0" w:space="0" w:color="auto"/>
        <w:right w:val="none" w:sz="0" w:space="0" w:color="auto"/>
      </w:divBdr>
    </w:div>
    <w:div w:id="682634429">
      <w:bodyDiv w:val="1"/>
      <w:marLeft w:val="0"/>
      <w:marRight w:val="0"/>
      <w:marTop w:val="0"/>
      <w:marBottom w:val="0"/>
      <w:divBdr>
        <w:top w:val="none" w:sz="0" w:space="0" w:color="auto"/>
        <w:left w:val="none" w:sz="0" w:space="0" w:color="auto"/>
        <w:bottom w:val="none" w:sz="0" w:space="0" w:color="auto"/>
        <w:right w:val="none" w:sz="0" w:space="0" w:color="auto"/>
      </w:divBdr>
    </w:div>
    <w:div w:id="693655167">
      <w:bodyDiv w:val="1"/>
      <w:marLeft w:val="0"/>
      <w:marRight w:val="0"/>
      <w:marTop w:val="0"/>
      <w:marBottom w:val="0"/>
      <w:divBdr>
        <w:top w:val="none" w:sz="0" w:space="0" w:color="auto"/>
        <w:left w:val="none" w:sz="0" w:space="0" w:color="auto"/>
        <w:bottom w:val="none" w:sz="0" w:space="0" w:color="auto"/>
        <w:right w:val="none" w:sz="0" w:space="0" w:color="auto"/>
      </w:divBdr>
    </w:div>
    <w:div w:id="707140694">
      <w:bodyDiv w:val="1"/>
      <w:marLeft w:val="0"/>
      <w:marRight w:val="0"/>
      <w:marTop w:val="0"/>
      <w:marBottom w:val="0"/>
      <w:divBdr>
        <w:top w:val="none" w:sz="0" w:space="0" w:color="auto"/>
        <w:left w:val="none" w:sz="0" w:space="0" w:color="auto"/>
        <w:bottom w:val="none" w:sz="0" w:space="0" w:color="auto"/>
        <w:right w:val="none" w:sz="0" w:space="0" w:color="auto"/>
      </w:divBdr>
    </w:div>
    <w:div w:id="713239397">
      <w:bodyDiv w:val="1"/>
      <w:marLeft w:val="0"/>
      <w:marRight w:val="0"/>
      <w:marTop w:val="0"/>
      <w:marBottom w:val="0"/>
      <w:divBdr>
        <w:top w:val="none" w:sz="0" w:space="0" w:color="auto"/>
        <w:left w:val="none" w:sz="0" w:space="0" w:color="auto"/>
        <w:bottom w:val="none" w:sz="0" w:space="0" w:color="auto"/>
        <w:right w:val="none" w:sz="0" w:space="0" w:color="auto"/>
      </w:divBdr>
    </w:div>
    <w:div w:id="724185693">
      <w:bodyDiv w:val="1"/>
      <w:marLeft w:val="0"/>
      <w:marRight w:val="0"/>
      <w:marTop w:val="0"/>
      <w:marBottom w:val="0"/>
      <w:divBdr>
        <w:top w:val="none" w:sz="0" w:space="0" w:color="auto"/>
        <w:left w:val="none" w:sz="0" w:space="0" w:color="auto"/>
        <w:bottom w:val="none" w:sz="0" w:space="0" w:color="auto"/>
        <w:right w:val="none" w:sz="0" w:space="0" w:color="auto"/>
      </w:divBdr>
    </w:div>
    <w:div w:id="730232726">
      <w:bodyDiv w:val="1"/>
      <w:marLeft w:val="0"/>
      <w:marRight w:val="0"/>
      <w:marTop w:val="0"/>
      <w:marBottom w:val="0"/>
      <w:divBdr>
        <w:top w:val="none" w:sz="0" w:space="0" w:color="auto"/>
        <w:left w:val="none" w:sz="0" w:space="0" w:color="auto"/>
        <w:bottom w:val="none" w:sz="0" w:space="0" w:color="auto"/>
        <w:right w:val="none" w:sz="0" w:space="0" w:color="auto"/>
      </w:divBdr>
    </w:div>
    <w:div w:id="742072524">
      <w:bodyDiv w:val="1"/>
      <w:marLeft w:val="0"/>
      <w:marRight w:val="0"/>
      <w:marTop w:val="0"/>
      <w:marBottom w:val="0"/>
      <w:divBdr>
        <w:top w:val="none" w:sz="0" w:space="0" w:color="auto"/>
        <w:left w:val="none" w:sz="0" w:space="0" w:color="auto"/>
        <w:bottom w:val="none" w:sz="0" w:space="0" w:color="auto"/>
        <w:right w:val="none" w:sz="0" w:space="0" w:color="auto"/>
      </w:divBdr>
    </w:div>
    <w:div w:id="772941539">
      <w:bodyDiv w:val="1"/>
      <w:marLeft w:val="0"/>
      <w:marRight w:val="0"/>
      <w:marTop w:val="0"/>
      <w:marBottom w:val="0"/>
      <w:divBdr>
        <w:top w:val="none" w:sz="0" w:space="0" w:color="auto"/>
        <w:left w:val="none" w:sz="0" w:space="0" w:color="auto"/>
        <w:bottom w:val="none" w:sz="0" w:space="0" w:color="auto"/>
        <w:right w:val="none" w:sz="0" w:space="0" w:color="auto"/>
      </w:divBdr>
    </w:div>
    <w:div w:id="812602156">
      <w:bodyDiv w:val="1"/>
      <w:marLeft w:val="0"/>
      <w:marRight w:val="0"/>
      <w:marTop w:val="0"/>
      <w:marBottom w:val="0"/>
      <w:divBdr>
        <w:top w:val="none" w:sz="0" w:space="0" w:color="auto"/>
        <w:left w:val="none" w:sz="0" w:space="0" w:color="auto"/>
        <w:bottom w:val="none" w:sz="0" w:space="0" w:color="auto"/>
        <w:right w:val="none" w:sz="0" w:space="0" w:color="auto"/>
      </w:divBdr>
    </w:div>
    <w:div w:id="850684726">
      <w:bodyDiv w:val="1"/>
      <w:marLeft w:val="0"/>
      <w:marRight w:val="0"/>
      <w:marTop w:val="0"/>
      <w:marBottom w:val="0"/>
      <w:divBdr>
        <w:top w:val="none" w:sz="0" w:space="0" w:color="auto"/>
        <w:left w:val="none" w:sz="0" w:space="0" w:color="auto"/>
        <w:bottom w:val="none" w:sz="0" w:space="0" w:color="auto"/>
        <w:right w:val="none" w:sz="0" w:space="0" w:color="auto"/>
      </w:divBdr>
    </w:div>
    <w:div w:id="871382029">
      <w:bodyDiv w:val="1"/>
      <w:marLeft w:val="0"/>
      <w:marRight w:val="0"/>
      <w:marTop w:val="0"/>
      <w:marBottom w:val="0"/>
      <w:divBdr>
        <w:top w:val="none" w:sz="0" w:space="0" w:color="auto"/>
        <w:left w:val="none" w:sz="0" w:space="0" w:color="auto"/>
        <w:bottom w:val="none" w:sz="0" w:space="0" w:color="auto"/>
        <w:right w:val="none" w:sz="0" w:space="0" w:color="auto"/>
      </w:divBdr>
    </w:div>
    <w:div w:id="876233527">
      <w:bodyDiv w:val="1"/>
      <w:marLeft w:val="0"/>
      <w:marRight w:val="0"/>
      <w:marTop w:val="0"/>
      <w:marBottom w:val="0"/>
      <w:divBdr>
        <w:top w:val="none" w:sz="0" w:space="0" w:color="auto"/>
        <w:left w:val="none" w:sz="0" w:space="0" w:color="auto"/>
        <w:bottom w:val="none" w:sz="0" w:space="0" w:color="auto"/>
        <w:right w:val="none" w:sz="0" w:space="0" w:color="auto"/>
      </w:divBdr>
    </w:div>
    <w:div w:id="882671331">
      <w:bodyDiv w:val="1"/>
      <w:marLeft w:val="0"/>
      <w:marRight w:val="0"/>
      <w:marTop w:val="0"/>
      <w:marBottom w:val="0"/>
      <w:divBdr>
        <w:top w:val="none" w:sz="0" w:space="0" w:color="auto"/>
        <w:left w:val="none" w:sz="0" w:space="0" w:color="auto"/>
        <w:bottom w:val="none" w:sz="0" w:space="0" w:color="auto"/>
        <w:right w:val="none" w:sz="0" w:space="0" w:color="auto"/>
      </w:divBdr>
    </w:div>
    <w:div w:id="894125174">
      <w:bodyDiv w:val="1"/>
      <w:marLeft w:val="0"/>
      <w:marRight w:val="0"/>
      <w:marTop w:val="0"/>
      <w:marBottom w:val="0"/>
      <w:divBdr>
        <w:top w:val="none" w:sz="0" w:space="0" w:color="auto"/>
        <w:left w:val="none" w:sz="0" w:space="0" w:color="auto"/>
        <w:bottom w:val="none" w:sz="0" w:space="0" w:color="auto"/>
        <w:right w:val="none" w:sz="0" w:space="0" w:color="auto"/>
      </w:divBdr>
    </w:div>
    <w:div w:id="922102954">
      <w:bodyDiv w:val="1"/>
      <w:marLeft w:val="0"/>
      <w:marRight w:val="0"/>
      <w:marTop w:val="0"/>
      <w:marBottom w:val="0"/>
      <w:divBdr>
        <w:top w:val="none" w:sz="0" w:space="0" w:color="auto"/>
        <w:left w:val="none" w:sz="0" w:space="0" w:color="auto"/>
        <w:bottom w:val="none" w:sz="0" w:space="0" w:color="auto"/>
        <w:right w:val="none" w:sz="0" w:space="0" w:color="auto"/>
      </w:divBdr>
    </w:div>
    <w:div w:id="939071744">
      <w:bodyDiv w:val="1"/>
      <w:marLeft w:val="0"/>
      <w:marRight w:val="0"/>
      <w:marTop w:val="0"/>
      <w:marBottom w:val="0"/>
      <w:divBdr>
        <w:top w:val="none" w:sz="0" w:space="0" w:color="auto"/>
        <w:left w:val="none" w:sz="0" w:space="0" w:color="auto"/>
        <w:bottom w:val="none" w:sz="0" w:space="0" w:color="auto"/>
        <w:right w:val="none" w:sz="0" w:space="0" w:color="auto"/>
      </w:divBdr>
    </w:div>
    <w:div w:id="999305855">
      <w:bodyDiv w:val="1"/>
      <w:marLeft w:val="0"/>
      <w:marRight w:val="0"/>
      <w:marTop w:val="0"/>
      <w:marBottom w:val="0"/>
      <w:divBdr>
        <w:top w:val="none" w:sz="0" w:space="0" w:color="auto"/>
        <w:left w:val="none" w:sz="0" w:space="0" w:color="auto"/>
        <w:bottom w:val="none" w:sz="0" w:space="0" w:color="auto"/>
        <w:right w:val="none" w:sz="0" w:space="0" w:color="auto"/>
      </w:divBdr>
    </w:div>
    <w:div w:id="1002856092">
      <w:bodyDiv w:val="1"/>
      <w:marLeft w:val="0"/>
      <w:marRight w:val="0"/>
      <w:marTop w:val="0"/>
      <w:marBottom w:val="0"/>
      <w:divBdr>
        <w:top w:val="none" w:sz="0" w:space="0" w:color="auto"/>
        <w:left w:val="none" w:sz="0" w:space="0" w:color="auto"/>
        <w:bottom w:val="none" w:sz="0" w:space="0" w:color="auto"/>
        <w:right w:val="none" w:sz="0" w:space="0" w:color="auto"/>
      </w:divBdr>
    </w:div>
    <w:div w:id="1031298846">
      <w:bodyDiv w:val="1"/>
      <w:marLeft w:val="0"/>
      <w:marRight w:val="0"/>
      <w:marTop w:val="0"/>
      <w:marBottom w:val="0"/>
      <w:divBdr>
        <w:top w:val="none" w:sz="0" w:space="0" w:color="auto"/>
        <w:left w:val="none" w:sz="0" w:space="0" w:color="auto"/>
        <w:bottom w:val="none" w:sz="0" w:space="0" w:color="auto"/>
        <w:right w:val="none" w:sz="0" w:space="0" w:color="auto"/>
      </w:divBdr>
    </w:div>
    <w:div w:id="1097284820">
      <w:bodyDiv w:val="1"/>
      <w:marLeft w:val="0"/>
      <w:marRight w:val="0"/>
      <w:marTop w:val="0"/>
      <w:marBottom w:val="0"/>
      <w:divBdr>
        <w:top w:val="none" w:sz="0" w:space="0" w:color="auto"/>
        <w:left w:val="none" w:sz="0" w:space="0" w:color="auto"/>
        <w:bottom w:val="none" w:sz="0" w:space="0" w:color="auto"/>
        <w:right w:val="none" w:sz="0" w:space="0" w:color="auto"/>
      </w:divBdr>
    </w:div>
    <w:div w:id="1100100776">
      <w:bodyDiv w:val="1"/>
      <w:marLeft w:val="0"/>
      <w:marRight w:val="0"/>
      <w:marTop w:val="0"/>
      <w:marBottom w:val="0"/>
      <w:divBdr>
        <w:top w:val="none" w:sz="0" w:space="0" w:color="auto"/>
        <w:left w:val="none" w:sz="0" w:space="0" w:color="auto"/>
        <w:bottom w:val="none" w:sz="0" w:space="0" w:color="auto"/>
        <w:right w:val="none" w:sz="0" w:space="0" w:color="auto"/>
      </w:divBdr>
    </w:div>
    <w:div w:id="1113093824">
      <w:bodyDiv w:val="1"/>
      <w:marLeft w:val="0"/>
      <w:marRight w:val="0"/>
      <w:marTop w:val="0"/>
      <w:marBottom w:val="0"/>
      <w:divBdr>
        <w:top w:val="none" w:sz="0" w:space="0" w:color="auto"/>
        <w:left w:val="none" w:sz="0" w:space="0" w:color="auto"/>
        <w:bottom w:val="none" w:sz="0" w:space="0" w:color="auto"/>
        <w:right w:val="none" w:sz="0" w:space="0" w:color="auto"/>
      </w:divBdr>
    </w:div>
    <w:div w:id="1168713318">
      <w:bodyDiv w:val="1"/>
      <w:marLeft w:val="0"/>
      <w:marRight w:val="0"/>
      <w:marTop w:val="0"/>
      <w:marBottom w:val="0"/>
      <w:divBdr>
        <w:top w:val="none" w:sz="0" w:space="0" w:color="auto"/>
        <w:left w:val="none" w:sz="0" w:space="0" w:color="auto"/>
        <w:bottom w:val="none" w:sz="0" w:space="0" w:color="auto"/>
        <w:right w:val="none" w:sz="0" w:space="0" w:color="auto"/>
      </w:divBdr>
    </w:div>
    <w:div w:id="1208293766">
      <w:bodyDiv w:val="1"/>
      <w:marLeft w:val="0"/>
      <w:marRight w:val="0"/>
      <w:marTop w:val="0"/>
      <w:marBottom w:val="0"/>
      <w:divBdr>
        <w:top w:val="none" w:sz="0" w:space="0" w:color="auto"/>
        <w:left w:val="none" w:sz="0" w:space="0" w:color="auto"/>
        <w:bottom w:val="none" w:sz="0" w:space="0" w:color="auto"/>
        <w:right w:val="none" w:sz="0" w:space="0" w:color="auto"/>
      </w:divBdr>
    </w:div>
    <w:div w:id="1216895816">
      <w:bodyDiv w:val="1"/>
      <w:marLeft w:val="0"/>
      <w:marRight w:val="0"/>
      <w:marTop w:val="0"/>
      <w:marBottom w:val="0"/>
      <w:divBdr>
        <w:top w:val="none" w:sz="0" w:space="0" w:color="auto"/>
        <w:left w:val="none" w:sz="0" w:space="0" w:color="auto"/>
        <w:bottom w:val="none" w:sz="0" w:space="0" w:color="auto"/>
        <w:right w:val="none" w:sz="0" w:space="0" w:color="auto"/>
      </w:divBdr>
    </w:div>
    <w:div w:id="1222325125">
      <w:bodyDiv w:val="1"/>
      <w:marLeft w:val="0"/>
      <w:marRight w:val="0"/>
      <w:marTop w:val="0"/>
      <w:marBottom w:val="0"/>
      <w:divBdr>
        <w:top w:val="none" w:sz="0" w:space="0" w:color="auto"/>
        <w:left w:val="none" w:sz="0" w:space="0" w:color="auto"/>
        <w:bottom w:val="none" w:sz="0" w:space="0" w:color="auto"/>
        <w:right w:val="none" w:sz="0" w:space="0" w:color="auto"/>
      </w:divBdr>
    </w:div>
    <w:div w:id="1257253479">
      <w:bodyDiv w:val="1"/>
      <w:marLeft w:val="0"/>
      <w:marRight w:val="0"/>
      <w:marTop w:val="0"/>
      <w:marBottom w:val="0"/>
      <w:divBdr>
        <w:top w:val="none" w:sz="0" w:space="0" w:color="auto"/>
        <w:left w:val="none" w:sz="0" w:space="0" w:color="auto"/>
        <w:bottom w:val="none" w:sz="0" w:space="0" w:color="auto"/>
        <w:right w:val="none" w:sz="0" w:space="0" w:color="auto"/>
      </w:divBdr>
    </w:div>
    <w:div w:id="1272276756">
      <w:bodyDiv w:val="1"/>
      <w:marLeft w:val="0"/>
      <w:marRight w:val="0"/>
      <w:marTop w:val="0"/>
      <w:marBottom w:val="0"/>
      <w:divBdr>
        <w:top w:val="none" w:sz="0" w:space="0" w:color="auto"/>
        <w:left w:val="none" w:sz="0" w:space="0" w:color="auto"/>
        <w:bottom w:val="none" w:sz="0" w:space="0" w:color="auto"/>
        <w:right w:val="none" w:sz="0" w:space="0" w:color="auto"/>
      </w:divBdr>
    </w:div>
    <w:div w:id="1281571054">
      <w:bodyDiv w:val="1"/>
      <w:marLeft w:val="0"/>
      <w:marRight w:val="0"/>
      <w:marTop w:val="0"/>
      <w:marBottom w:val="0"/>
      <w:divBdr>
        <w:top w:val="none" w:sz="0" w:space="0" w:color="auto"/>
        <w:left w:val="none" w:sz="0" w:space="0" w:color="auto"/>
        <w:bottom w:val="none" w:sz="0" w:space="0" w:color="auto"/>
        <w:right w:val="none" w:sz="0" w:space="0" w:color="auto"/>
      </w:divBdr>
    </w:div>
    <w:div w:id="1296909869">
      <w:bodyDiv w:val="1"/>
      <w:marLeft w:val="0"/>
      <w:marRight w:val="0"/>
      <w:marTop w:val="0"/>
      <w:marBottom w:val="0"/>
      <w:divBdr>
        <w:top w:val="none" w:sz="0" w:space="0" w:color="auto"/>
        <w:left w:val="none" w:sz="0" w:space="0" w:color="auto"/>
        <w:bottom w:val="none" w:sz="0" w:space="0" w:color="auto"/>
        <w:right w:val="none" w:sz="0" w:space="0" w:color="auto"/>
      </w:divBdr>
    </w:div>
    <w:div w:id="1319772715">
      <w:bodyDiv w:val="1"/>
      <w:marLeft w:val="0"/>
      <w:marRight w:val="0"/>
      <w:marTop w:val="0"/>
      <w:marBottom w:val="0"/>
      <w:divBdr>
        <w:top w:val="none" w:sz="0" w:space="0" w:color="auto"/>
        <w:left w:val="none" w:sz="0" w:space="0" w:color="auto"/>
        <w:bottom w:val="none" w:sz="0" w:space="0" w:color="auto"/>
        <w:right w:val="none" w:sz="0" w:space="0" w:color="auto"/>
      </w:divBdr>
    </w:div>
    <w:div w:id="1357652646">
      <w:bodyDiv w:val="1"/>
      <w:marLeft w:val="0"/>
      <w:marRight w:val="0"/>
      <w:marTop w:val="0"/>
      <w:marBottom w:val="0"/>
      <w:divBdr>
        <w:top w:val="none" w:sz="0" w:space="0" w:color="auto"/>
        <w:left w:val="none" w:sz="0" w:space="0" w:color="auto"/>
        <w:bottom w:val="none" w:sz="0" w:space="0" w:color="auto"/>
        <w:right w:val="none" w:sz="0" w:space="0" w:color="auto"/>
      </w:divBdr>
    </w:div>
    <w:div w:id="1405953478">
      <w:bodyDiv w:val="1"/>
      <w:marLeft w:val="0"/>
      <w:marRight w:val="0"/>
      <w:marTop w:val="0"/>
      <w:marBottom w:val="0"/>
      <w:divBdr>
        <w:top w:val="none" w:sz="0" w:space="0" w:color="auto"/>
        <w:left w:val="none" w:sz="0" w:space="0" w:color="auto"/>
        <w:bottom w:val="none" w:sz="0" w:space="0" w:color="auto"/>
        <w:right w:val="none" w:sz="0" w:space="0" w:color="auto"/>
      </w:divBdr>
    </w:div>
    <w:div w:id="1439063310">
      <w:bodyDiv w:val="1"/>
      <w:marLeft w:val="0"/>
      <w:marRight w:val="0"/>
      <w:marTop w:val="0"/>
      <w:marBottom w:val="0"/>
      <w:divBdr>
        <w:top w:val="none" w:sz="0" w:space="0" w:color="auto"/>
        <w:left w:val="none" w:sz="0" w:space="0" w:color="auto"/>
        <w:bottom w:val="none" w:sz="0" w:space="0" w:color="auto"/>
        <w:right w:val="none" w:sz="0" w:space="0" w:color="auto"/>
      </w:divBdr>
    </w:div>
    <w:div w:id="1452434802">
      <w:bodyDiv w:val="1"/>
      <w:marLeft w:val="0"/>
      <w:marRight w:val="0"/>
      <w:marTop w:val="0"/>
      <w:marBottom w:val="0"/>
      <w:divBdr>
        <w:top w:val="none" w:sz="0" w:space="0" w:color="auto"/>
        <w:left w:val="none" w:sz="0" w:space="0" w:color="auto"/>
        <w:bottom w:val="none" w:sz="0" w:space="0" w:color="auto"/>
        <w:right w:val="none" w:sz="0" w:space="0" w:color="auto"/>
      </w:divBdr>
    </w:div>
    <w:div w:id="1456948370">
      <w:bodyDiv w:val="1"/>
      <w:marLeft w:val="0"/>
      <w:marRight w:val="0"/>
      <w:marTop w:val="0"/>
      <w:marBottom w:val="0"/>
      <w:divBdr>
        <w:top w:val="none" w:sz="0" w:space="0" w:color="auto"/>
        <w:left w:val="none" w:sz="0" w:space="0" w:color="auto"/>
        <w:bottom w:val="none" w:sz="0" w:space="0" w:color="auto"/>
        <w:right w:val="none" w:sz="0" w:space="0" w:color="auto"/>
      </w:divBdr>
    </w:div>
    <w:div w:id="1500928894">
      <w:bodyDiv w:val="1"/>
      <w:marLeft w:val="0"/>
      <w:marRight w:val="0"/>
      <w:marTop w:val="0"/>
      <w:marBottom w:val="0"/>
      <w:divBdr>
        <w:top w:val="none" w:sz="0" w:space="0" w:color="auto"/>
        <w:left w:val="none" w:sz="0" w:space="0" w:color="auto"/>
        <w:bottom w:val="none" w:sz="0" w:space="0" w:color="auto"/>
        <w:right w:val="none" w:sz="0" w:space="0" w:color="auto"/>
      </w:divBdr>
    </w:div>
    <w:div w:id="1505783635">
      <w:bodyDiv w:val="1"/>
      <w:marLeft w:val="0"/>
      <w:marRight w:val="0"/>
      <w:marTop w:val="0"/>
      <w:marBottom w:val="0"/>
      <w:divBdr>
        <w:top w:val="none" w:sz="0" w:space="0" w:color="auto"/>
        <w:left w:val="none" w:sz="0" w:space="0" w:color="auto"/>
        <w:bottom w:val="none" w:sz="0" w:space="0" w:color="auto"/>
        <w:right w:val="none" w:sz="0" w:space="0" w:color="auto"/>
      </w:divBdr>
    </w:div>
    <w:div w:id="1524510021">
      <w:bodyDiv w:val="1"/>
      <w:marLeft w:val="0"/>
      <w:marRight w:val="0"/>
      <w:marTop w:val="0"/>
      <w:marBottom w:val="0"/>
      <w:divBdr>
        <w:top w:val="none" w:sz="0" w:space="0" w:color="auto"/>
        <w:left w:val="none" w:sz="0" w:space="0" w:color="auto"/>
        <w:bottom w:val="none" w:sz="0" w:space="0" w:color="auto"/>
        <w:right w:val="none" w:sz="0" w:space="0" w:color="auto"/>
      </w:divBdr>
    </w:div>
    <w:div w:id="1550071700">
      <w:bodyDiv w:val="1"/>
      <w:marLeft w:val="0"/>
      <w:marRight w:val="0"/>
      <w:marTop w:val="0"/>
      <w:marBottom w:val="0"/>
      <w:divBdr>
        <w:top w:val="none" w:sz="0" w:space="0" w:color="auto"/>
        <w:left w:val="none" w:sz="0" w:space="0" w:color="auto"/>
        <w:bottom w:val="none" w:sz="0" w:space="0" w:color="auto"/>
        <w:right w:val="none" w:sz="0" w:space="0" w:color="auto"/>
      </w:divBdr>
    </w:div>
    <w:div w:id="1552111397">
      <w:bodyDiv w:val="1"/>
      <w:marLeft w:val="0"/>
      <w:marRight w:val="0"/>
      <w:marTop w:val="0"/>
      <w:marBottom w:val="0"/>
      <w:divBdr>
        <w:top w:val="none" w:sz="0" w:space="0" w:color="auto"/>
        <w:left w:val="none" w:sz="0" w:space="0" w:color="auto"/>
        <w:bottom w:val="none" w:sz="0" w:space="0" w:color="auto"/>
        <w:right w:val="none" w:sz="0" w:space="0" w:color="auto"/>
      </w:divBdr>
    </w:div>
    <w:div w:id="1558080193">
      <w:bodyDiv w:val="1"/>
      <w:marLeft w:val="0"/>
      <w:marRight w:val="0"/>
      <w:marTop w:val="0"/>
      <w:marBottom w:val="0"/>
      <w:divBdr>
        <w:top w:val="none" w:sz="0" w:space="0" w:color="auto"/>
        <w:left w:val="none" w:sz="0" w:space="0" w:color="auto"/>
        <w:bottom w:val="none" w:sz="0" w:space="0" w:color="auto"/>
        <w:right w:val="none" w:sz="0" w:space="0" w:color="auto"/>
      </w:divBdr>
    </w:div>
    <w:div w:id="1559709157">
      <w:bodyDiv w:val="1"/>
      <w:marLeft w:val="0"/>
      <w:marRight w:val="0"/>
      <w:marTop w:val="0"/>
      <w:marBottom w:val="0"/>
      <w:divBdr>
        <w:top w:val="none" w:sz="0" w:space="0" w:color="auto"/>
        <w:left w:val="none" w:sz="0" w:space="0" w:color="auto"/>
        <w:bottom w:val="none" w:sz="0" w:space="0" w:color="auto"/>
        <w:right w:val="none" w:sz="0" w:space="0" w:color="auto"/>
      </w:divBdr>
    </w:div>
    <w:div w:id="1609895752">
      <w:bodyDiv w:val="1"/>
      <w:marLeft w:val="0"/>
      <w:marRight w:val="0"/>
      <w:marTop w:val="0"/>
      <w:marBottom w:val="0"/>
      <w:divBdr>
        <w:top w:val="none" w:sz="0" w:space="0" w:color="auto"/>
        <w:left w:val="none" w:sz="0" w:space="0" w:color="auto"/>
        <w:bottom w:val="none" w:sz="0" w:space="0" w:color="auto"/>
        <w:right w:val="none" w:sz="0" w:space="0" w:color="auto"/>
      </w:divBdr>
    </w:div>
    <w:div w:id="1740664079">
      <w:bodyDiv w:val="1"/>
      <w:marLeft w:val="0"/>
      <w:marRight w:val="0"/>
      <w:marTop w:val="0"/>
      <w:marBottom w:val="0"/>
      <w:divBdr>
        <w:top w:val="none" w:sz="0" w:space="0" w:color="auto"/>
        <w:left w:val="none" w:sz="0" w:space="0" w:color="auto"/>
        <w:bottom w:val="none" w:sz="0" w:space="0" w:color="auto"/>
        <w:right w:val="none" w:sz="0" w:space="0" w:color="auto"/>
      </w:divBdr>
    </w:div>
    <w:div w:id="1765102116">
      <w:bodyDiv w:val="1"/>
      <w:marLeft w:val="0"/>
      <w:marRight w:val="0"/>
      <w:marTop w:val="0"/>
      <w:marBottom w:val="0"/>
      <w:divBdr>
        <w:top w:val="none" w:sz="0" w:space="0" w:color="auto"/>
        <w:left w:val="none" w:sz="0" w:space="0" w:color="auto"/>
        <w:bottom w:val="none" w:sz="0" w:space="0" w:color="auto"/>
        <w:right w:val="none" w:sz="0" w:space="0" w:color="auto"/>
      </w:divBdr>
    </w:div>
    <w:div w:id="1772123194">
      <w:bodyDiv w:val="1"/>
      <w:marLeft w:val="0"/>
      <w:marRight w:val="0"/>
      <w:marTop w:val="0"/>
      <w:marBottom w:val="0"/>
      <w:divBdr>
        <w:top w:val="none" w:sz="0" w:space="0" w:color="auto"/>
        <w:left w:val="none" w:sz="0" w:space="0" w:color="auto"/>
        <w:bottom w:val="none" w:sz="0" w:space="0" w:color="auto"/>
        <w:right w:val="none" w:sz="0" w:space="0" w:color="auto"/>
      </w:divBdr>
    </w:div>
    <w:div w:id="1774670673">
      <w:bodyDiv w:val="1"/>
      <w:marLeft w:val="0"/>
      <w:marRight w:val="0"/>
      <w:marTop w:val="0"/>
      <w:marBottom w:val="0"/>
      <w:divBdr>
        <w:top w:val="none" w:sz="0" w:space="0" w:color="auto"/>
        <w:left w:val="none" w:sz="0" w:space="0" w:color="auto"/>
        <w:bottom w:val="none" w:sz="0" w:space="0" w:color="auto"/>
        <w:right w:val="none" w:sz="0" w:space="0" w:color="auto"/>
      </w:divBdr>
    </w:div>
    <w:div w:id="1774743318">
      <w:bodyDiv w:val="1"/>
      <w:marLeft w:val="0"/>
      <w:marRight w:val="0"/>
      <w:marTop w:val="0"/>
      <w:marBottom w:val="0"/>
      <w:divBdr>
        <w:top w:val="none" w:sz="0" w:space="0" w:color="auto"/>
        <w:left w:val="none" w:sz="0" w:space="0" w:color="auto"/>
        <w:bottom w:val="none" w:sz="0" w:space="0" w:color="auto"/>
        <w:right w:val="none" w:sz="0" w:space="0" w:color="auto"/>
      </w:divBdr>
    </w:div>
    <w:div w:id="1780947025">
      <w:bodyDiv w:val="1"/>
      <w:marLeft w:val="0"/>
      <w:marRight w:val="0"/>
      <w:marTop w:val="0"/>
      <w:marBottom w:val="0"/>
      <w:divBdr>
        <w:top w:val="none" w:sz="0" w:space="0" w:color="auto"/>
        <w:left w:val="none" w:sz="0" w:space="0" w:color="auto"/>
        <w:bottom w:val="none" w:sz="0" w:space="0" w:color="auto"/>
        <w:right w:val="none" w:sz="0" w:space="0" w:color="auto"/>
      </w:divBdr>
    </w:div>
    <w:div w:id="1785995527">
      <w:bodyDiv w:val="1"/>
      <w:marLeft w:val="0"/>
      <w:marRight w:val="0"/>
      <w:marTop w:val="0"/>
      <w:marBottom w:val="0"/>
      <w:divBdr>
        <w:top w:val="none" w:sz="0" w:space="0" w:color="auto"/>
        <w:left w:val="none" w:sz="0" w:space="0" w:color="auto"/>
        <w:bottom w:val="none" w:sz="0" w:space="0" w:color="auto"/>
        <w:right w:val="none" w:sz="0" w:space="0" w:color="auto"/>
      </w:divBdr>
    </w:div>
    <w:div w:id="1786847903">
      <w:bodyDiv w:val="1"/>
      <w:marLeft w:val="0"/>
      <w:marRight w:val="0"/>
      <w:marTop w:val="0"/>
      <w:marBottom w:val="0"/>
      <w:divBdr>
        <w:top w:val="none" w:sz="0" w:space="0" w:color="auto"/>
        <w:left w:val="none" w:sz="0" w:space="0" w:color="auto"/>
        <w:bottom w:val="none" w:sz="0" w:space="0" w:color="auto"/>
        <w:right w:val="none" w:sz="0" w:space="0" w:color="auto"/>
      </w:divBdr>
    </w:div>
    <w:div w:id="1789162733">
      <w:bodyDiv w:val="1"/>
      <w:marLeft w:val="0"/>
      <w:marRight w:val="0"/>
      <w:marTop w:val="0"/>
      <w:marBottom w:val="0"/>
      <w:divBdr>
        <w:top w:val="none" w:sz="0" w:space="0" w:color="auto"/>
        <w:left w:val="none" w:sz="0" w:space="0" w:color="auto"/>
        <w:bottom w:val="none" w:sz="0" w:space="0" w:color="auto"/>
        <w:right w:val="none" w:sz="0" w:space="0" w:color="auto"/>
      </w:divBdr>
    </w:div>
    <w:div w:id="1803696878">
      <w:bodyDiv w:val="1"/>
      <w:marLeft w:val="0"/>
      <w:marRight w:val="0"/>
      <w:marTop w:val="0"/>
      <w:marBottom w:val="0"/>
      <w:divBdr>
        <w:top w:val="none" w:sz="0" w:space="0" w:color="auto"/>
        <w:left w:val="none" w:sz="0" w:space="0" w:color="auto"/>
        <w:bottom w:val="none" w:sz="0" w:space="0" w:color="auto"/>
        <w:right w:val="none" w:sz="0" w:space="0" w:color="auto"/>
      </w:divBdr>
    </w:div>
    <w:div w:id="1855605844">
      <w:bodyDiv w:val="1"/>
      <w:marLeft w:val="0"/>
      <w:marRight w:val="0"/>
      <w:marTop w:val="0"/>
      <w:marBottom w:val="0"/>
      <w:divBdr>
        <w:top w:val="none" w:sz="0" w:space="0" w:color="auto"/>
        <w:left w:val="none" w:sz="0" w:space="0" w:color="auto"/>
        <w:bottom w:val="none" w:sz="0" w:space="0" w:color="auto"/>
        <w:right w:val="none" w:sz="0" w:space="0" w:color="auto"/>
      </w:divBdr>
    </w:div>
    <w:div w:id="1868366493">
      <w:bodyDiv w:val="1"/>
      <w:marLeft w:val="0"/>
      <w:marRight w:val="0"/>
      <w:marTop w:val="0"/>
      <w:marBottom w:val="0"/>
      <w:divBdr>
        <w:top w:val="none" w:sz="0" w:space="0" w:color="auto"/>
        <w:left w:val="none" w:sz="0" w:space="0" w:color="auto"/>
        <w:bottom w:val="none" w:sz="0" w:space="0" w:color="auto"/>
        <w:right w:val="none" w:sz="0" w:space="0" w:color="auto"/>
      </w:divBdr>
    </w:div>
    <w:div w:id="1871261147">
      <w:bodyDiv w:val="1"/>
      <w:marLeft w:val="0"/>
      <w:marRight w:val="0"/>
      <w:marTop w:val="0"/>
      <w:marBottom w:val="0"/>
      <w:divBdr>
        <w:top w:val="none" w:sz="0" w:space="0" w:color="auto"/>
        <w:left w:val="none" w:sz="0" w:space="0" w:color="auto"/>
        <w:bottom w:val="none" w:sz="0" w:space="0" w:color="auto"/>
        <w:right w:val="none" w:sz="0" w:space="0" w:color="auto"/>
      </w:divBdr>
    </w:div>
    <w:div w:id="19282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1105604108" TargetMode="External"/><Relationship Id="rId18" Type="http://schemas.openxmlformats.org/officeDocument/2006/relationships/hyperlink" Target="https://doi.org:10.1016/j.evolhumbehav.2015.02.002" TargetMode="External"/><Relationship Id="rId26" Type="http://schemas.openxmlformats.org/officeDocument/2006/relationships/hyperlink" Target="https://doi.org:doi:10.1098/rstb.2009.0134" TargetMode="External"/><Relationship Id="rId3" Type="http://schemas.openxmlformats.org/officeDocument/2006/relationships/webSettings" Target="webSettings.xml"/><Relationship Id="rId21" Type="http://schemas.openxmlformats.org/officeDocument/2006/relationships/hyperlink" Target="https://doi.org:10.1016/j.tics.2013.06.003" TargetMode="External"/><Relationship Id="rId34" Type="http://schemas.openxmlformats.org/officeDocument/2006/relationships/theme" Target="theme/theme1.xml"/><Relationship Id="rId7" Type="http://schemas.microsoft.com/office/2018/08/relationships/commentsExtensible" Target="commentsExtensible.xml"/><Relationship Id="rId12" Type="http://schemas.openxmlformats.org/officeDocument/2006/relationships/hyperlink" Target="https://doi.org:doi:10.1126/science.1153808" TargetMode="External"/><Relationship Id="rId17" Type="http://schemas.openxmlformats.org/officeDocument/2006/relationships/hyperlink" Target="https://doi.org:10.1098/rsbl.2012.0470" TargetMode="External"/><Relationship Id="rId25" Type="http://schemas.openxmlformats.org/officeDocument/2006/relationships/hyperlink" Target="https://doi.org:doi:10.1098/rspb.2022.0128" TargetMode="External"/><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doi.org:10.3389/fnbeh.2015.00039" TargetMode="External"/><Relationship Id="rId20" Type="http://schemas.openxmlformats.org/officeDocument/2006/relationships/hyperlink" Target="https://doi.org:10.1038/srep29622" TargetMode="External"/><Relationship Id="rId29" Type="http://schemas.openxmlformats.org/officeDocument/2006/relationships/hyperlink" Target="https://doi.org:10.1016/j.copsyc.2018.05.007"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doi:10.1126/science.1127333" TargetMode="External"/><Relationship Id="rId24" Type="http://schemas.openxmlformats.org/officeDocument/2006/relationships/hyperlink" Target="https://doi.org:doi:10.1126/science.1123633" TargetMode="External"/><Relationship Id="rId32" Type="http://schemas.openxmlformats.org/officeDocument/2006/relationships/fontTable" Target="fontTable.xml"/><Relationship Id="rId5" Type="http://schemas.microsoft.com/office/2011/relationships/commentsExtended" Target="commentsExtended.xml"/><Relationship Id="rId15" Type="http://schemas.openxmlformats.org/officeDocument/2006/relationships/hyperlink" Target="https://doi.org:10.1017/ehs.2019.12" TargetMode="External"/><Relationship Id="rId23" Type="http://schemas.openxmlformats.org/officeDocument/2006/relationships/hyperlink" Target="https://doi.org:10.1038/nature15392" TargetMode="External"/><Relationship Id="rId28" Type="http://schemas.openxmlformats.org/officeDocument/2006/relationships/hyperlink" Target="https://doi.org:10.3389/fpsyg.2022.794953" TargetMode="External"/><Relationship Id="rId10" Type="http://schemas.openxmlformats.org/officeDocument/2006/relationships/image" Target="media/image3.png"/><Relationship Id="rId19" Type="http://schemas.openxmlformats.org/officeDocument/2006/relationships/hyperlink" Target="https://doi.org:10.1016/j.evolhumbehav.2020.06.001" TargetMode="External"/><Relationship Id="rId31"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s://doi.org:10.1038/415137a" TargetMode="External"/><Relationship Id="rId22" Type="http://schemas.openxmlformats.org/officeDocument/2006/relationships/hyperlink" Target="https://doi.org:10.1038/s41598-018-25926-3" TargetMode="External"/><Relationship Id="rId27" Type="http://schemas.openxmlformats.org/officeDocument/2006/relationships/hyperlink" Target="https://doi.org:10.1146/annurev-psych-081920-042106" TargetMode="External"/><Relationship Id="rId30" Type="http://schemas.openxmlformats.org/officeDocument/2006/relationships/hyperlink" Target="https://doi.org:10.1037/xge000010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11</Pages>
  <Words>5590</Words>
  <Characters>31866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Dewey</dc:creator>
  <cp:keywords/>
  <dc:description/>
  <cp:lastModifiedBy>Akihiro Nishi</cp:lastModifiedBy>
  <cp:revision>29</cp:revision>
  <dcterms:created xsi:type="dcterms:W3CDTF">2023-06-05T17:29:00Z</dcterms:created>
  <dcterms:modified xsi:type="dcterms:W3CDTF">2023-07-07T16:58:00Z</dcterms:modified>
</cp:coreProperties>
</file>